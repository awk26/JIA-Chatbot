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EA1D" w14:textId="77777777" w:rsidR="009459F0" w:rsidRPr="00CA7103" w:rsidRDefault="009459F0" w:rsidP="009459F0">
      <w:pPr>
        <w:rPr>
          <w:rFonts w:asciiTheme="minorHAnsi" w:hAnsiTheme="minorHAnsi" w:cstheme="minorHAnsi"/>
          <w:sz w:val="22"/>
          <w:szCs w:val="22"/>
        </w:rPr>
      </w:pPr>
      <w:r>
        <w:rPr>
          <w:rFonts w:asciiTheme="minorHAnsi" w:hAnsiTheme="minorHAnsi" w:cstheme="minorHAnsi"/>
          <w:sz w:val="22"/>
          <w:szCs w:val="22"/>
        </w:rPr>
        <w:tab/>
      </w:r>
    </w:p>
    <w:p w14:paraId="28AE4EE7" w14:textId="77777777" w:rsidR="009459F0" w:rsidRPr="00CA7103" w:rsidRDefault="009459F0" w:rsidP="009459F0">
      <w:pPr>
        <w:rPr>
          <w:rFonts w:asciiTheme="minorHAnsi" w:hAnsiTheme="minorHAnsi" w:cstheme="minorHAnsi"/>
          <w:sz w:val="22"/>
          <w:szCs w:val="22"/>
        </w:rPr>
      </w:pPr>
    </w:p>
    <w:p w14:paraId="4215AAC4" w14:textId="77777777" w:rsidR="009459F0" w:rsidRPr="00CA7103" w:rsidRDefault="009459F0" w:rsidP="009459F0">
      <w:pPr>
        <w:rPr>
          <w:rFonts w:asciiTheme="minorHAnsi" w:hAnsiTheme="minorHAnsi" w:cstheme="minorHAnsi"/>
          <w:sz w:val="22"/>
          <w:szCs w:val="22"/>
        </w:rPr>
      </w:pPr>
    </w:p>
    <w:p w14:paraId="5444F98B" w14:textId="77777777" w:rsidR="009459F0" w:rsidRPr="00CA7103" w:rsidRDefault="009459F0" w:rsidP="009459F0">
      <w:pPr>
        <w:rPr>
          <w:rFonts w:asciiTheme="minorHAnsi" w:hAnsiTheme="minorHAnsi" w:cstheme="minorHAnsi"/>
          <w:sz w:val="22"/>
          <w:szCs w:val="22"/>
        </w:rPr>
      </w:pPr>
    </w:p>
    <w:p w14:paraId="75262940" w14:textId="77777777" w:rsidR="009459F0" w:rsidRPr="00CA7103" w:rsidRDefault="009459F0" w:rsidP="009459F0">
      <w:pPr>
        <w:jc w:val="center"/>
        <w:rPr>
          <w:rFonts w:asciiTheme="minorHAnsi" w:hAnsiTheme="minorHAnsi" w:cstheme="minorHAnsi"/>
          <w:sz w:val="22"/>
          <w:szCs w:val="22"/>
        </w:rPr>
      </w:pPr>
    </w:p>
    <w:p w14:paraId="540981B2" w14:textId="77777777" w:rsidR="009459F0" w:rsidRPr="00CA7103" w:rsidRDefault="009459F0" w:rsidP="009459F0">
      <w:pPr>
        <w:rPr>
          <w:rFonts w:asciiTheme="minorHAnsi" w:hAnsiTheme="minorHAnsi" w:cstheme="minorHAnsi"/>
          <w:sz w:val="22"/>
          <w:szCs w:val="22"/>
        </w:rPr>
      </w:pPr>
    </w:p>
    <w:p w14:paraId="0BC176D7" w14:textId="77777777" w:rsidR="009459F0" w:rsidRPr="00CA7103" w:rsidRDefault="009459F0" w:rsidP="009459F0">
      <w:pPr>
        <w:jc w:val="center"/>
        <w:rPr>
          <w:rFonts w:asciiTheme="minorHAnsi" w:hAnsiTheme="minorHAnsi" w:cstheme="minorHAnsi"/>
          <w:sz w:val="22"/>
          <w:szCs w:val="22"/>
        </w:rPr>
      </w:pPr>
    </w:p>
    <w:p w14:paraId="17F8BC2C" w14:textId="77777777" w:rsidR="009459F0" w:rsidRPr="00CA7103" w:rsidRDefault="009459F0" w:rsidP="009459F0">
      <w:pPr>
        <w:jc w:val="center"/>
        <w:rPr>
          <w:rFonts w:asciiTheme="minorHAnsi" w:hAnsiTheme="minorHAnsi" w:cstheme="minorHAnsi"/>
          <w:sz w:val="22"/>
          <w:szCs w:val="22"/>
        </w:rPr>
      </w:pPr>
    </w:p>
    <w:p w14:paraId="3C57A1F3" w14:textId="77777777" w:rsidR="009459F0" w:rsidRPr="00CA7103" w:rsidRDefault="009459F0" w:rsidP="009459F0">
      <w:pPr>
        <w:jc w:val="center"/>
        <w:rPr>
          <w:rFonts w:asciiTheme="minorHAnsi" w:hAnsiTheme="minorHAnsi" w:cstheme="minorHAnsi"/>
          <w:sz w:val="22"/>
          <w:szCs w:val="22"/>
        </w:rPr>
      </w:pPr>
    </w:p>
    <w:p w14:paraId="08ECC970" w14:textId="77777777" w:rsidR="009459F0" w:rsidRPr="00CA7103" w:rsidRDefault="009459F0" w:rsidP="009459F0">
      <w:pPr>
        <w:rPr>
          <w:rFonts w:asciiTheme="minorHAnsi" w:eastAsia="Times New Roman" w:hAnsiTheme="minorHAnsi" w:cstheme="minorHAnsi"/>
          <w:b/>
          <w:bCs/>
          <w:noProof/>
          <w:spacing w:val="-10"/>
          <w:kern w:val="28"/>
          <w:sz w:val="22"/>
          <w:szCs w:val="22"/>
          <w:lang w:val="en-IN" w:eastAsia="en-IN"/>
        </w:rPr>
      </w:pPr>
    </w:p>
    <w:p w14:paraId="7EF87F36" w14:textId="77777777" w:rsidR="009459F0" w:rsidRPr="00F2010C" w:rsidRDefault="009459F0" w:rsidP="009459F0">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F2010C">
        <w:rPr>
          <w:rFonts w:asciiTheme="minorHAnsi" w:eastAsia="Times New Roman" w:hAnsiTheme="minorHAnsi" w:cstheme="minorHAnsi"/>
          <w:b/>
          <w:bCs/>
          <w:noProof/>
          <w:color w:val="000000" w:themeColor="text1"/>
          <w:spacing w:val="-10"/>
          <w:kern w:val="28"/>
          <w:sz w:val="56"/>
          <w:szCs w:val="56"/>
          <w:lang w:eastAsia="en-IN"/>
        </w:rPr>
        <w:t>J</w:t>
      </w:r>
      <w:r>
        <w:rPr>
          <w:rFonts w:asciiTheme="minorHAnsi" w:eastAsia="Times New Roman" w:hAnsiTheme="minorHAnsi" w:cstheme="minorHAnsi"/>
          <w:b/>
          <w:bCs/>
          <w:noProof/>
          <w:color w:val="000000" w:themeColor="text1"/>
          <w:spacing w:val="-10"/>
          <w:kern w:val="28"/>
          <w:sz w:val="56"/>
          <w:szCs w:val="56"/>
          <w:lang w:eastAsia="en-IN"/>
        </w:rPr>
        <w:t xml:space="preserve"> </w:t>
      </w:r>
      <w:r w:rsidRPr="00F2010C">
        <w:rPr>
          <w:rFonts w:asciiTheme="minorHAnsi" w:eastAsia="Times New Roman" w:hAnsiTheme="minorHAnsi" w:cstheme="minorHAnsi"/>
          <w:b/>
          <w:bCs/>
          <w:noProof/>
          <w:color w:val="000000" w:themeColor="text1"/>
          <w:spacing w:val="-10"/>
          <w:kern w:val="28"/>
          <w:sz w:val="56"/>
          <w:szCs w:val="56"/>
          <w:lang w:eastAsia="en-IN"/>
        </w:rPr>
        <w:t>M Baxi</w:t>
      </w:r>
    </w:p>
    <w:p w14:paraId="1E353D4B" w14:textId="77777777" w:rsidR="009459F0" w:rsidRPr="00F2010C" w:rsidRDefault="009459F0" w:rsidP="009459F0">
      <w:pPr>
        <w:contextualSpacing/>
        <w:rPr>
          <w:rFonts w:asciiTheme="minorHAnsi" w:eastAsia="Times New Roman" w:hAnsiTheme="minorHAnsi" w:cstheme="minorHAnsi"/>
          <w:bCs/>
          <w:color w:val="000000" w:themeColor="text1"/>
          <w:spacing w:val="-10"/>
          <w:kern w:val="28"/>
          <w:sz w:val="56"/>
          <w:szCs w:val="56"/>
        </w:rPr>
      </w:pPr>
    </w:p>
    <w:p w14:paraId="7B7D37B1" w14:textId="77777777" w:rsidR="009459F0" w:rsidRPr="00F2010C" w:rsidRDefault="009459F0" w:rsidP="009459F0">
      <w:pPr>
        <w:jc w:val="center"/>
        <w:rPr>
          <w:rFonts w:asciiTheme="minorHAnsi" w:eastAsia="Trebuchet MS" w:hAnsiTheme="minorHAnsi" w:cstheme="minorHAnsi"/>
          <w:color w:val="000000" w:themeColor="text1"/>
          <w:sz w:val="52"/>
          <w:szCs w:val="52"/>
        </w:rPr>
      </w:pPr>
      <w:r w:rsidRPr="00F2010C">
        <w:rPr>
          <w:rFonts w:asciiTheme="minorHAnsi" w:eastAsia="Times New Roman" w:hAnsiTheme="minorHAnsi" w:cstheme="minorHAnsi"/>
          <w:bCs/>
          <w:color w:val="000000" w:themeColor="text1"/>
          <w:spacing w:val="-10"/>
          <w:kern w:val="28"/>
          <w:sz w:val="52"/>
          <w:szCs w:val="52"/>
        </w:rPr>
        <w:t>Standard Operating Policy and Procedures</w:t>
      </w:r>
    </w:p>
    <w:p w14:paraId="0DCE6C27" w14:textId="77777777" w:rsidR="009459F0" w:rsidRDefault="009459F0" w:rsidP="009459F0">
      <w:pPr>
        <w:keepNext/>
        <w:keepLines/>
        <w:spacing w:before="240"/>
        <w:jc w:val="center"/>
        <w:outlineLvl w:val="0"/>
        <w:rPr>
          <w:rFonts w:asciiTheme="minorHAnsi" w:eastAsia="Times New Roman" w:hAnsiTheme="minorHAnsi" w:cstheme="minorHAnsi"/>
          <w:color w:val="000000" w:themeColor="text1"/>
          <w:sz w:val="40"/>
          <w:szCs w:val="32"/>
        </w:rPr>
      </w:pPr>
    </w:p>
    <w:p w14:paraId="4317C88B" w14:textId="77777777" w:rsidR="009459F0" w:rsidRPr="00B706B4" w:rsidRDefault="009459F0" w:rsidP="009459F0">
      <w:pPr>
        <w:keepNext/>
        <w:keepLines/>
        <w:spacing w:before="240"/>
        <w:jc w:val="center"/>
        <w:outlineLvl w:val="0"/>
        <w:rPr>
          <w:rFonts w:eastAsia="Times New Roman" w:cstheme="minorHAnsi"/>
          <w:color w:val="000000" w:themeColor="text1"/>
          <w:sz w:val="40"/>
          <w:szCs w:val="32"/>
        </w:rPr>
      </w:pPr>
      <w:bookmarkStart w:id="0" w:name="_Toc185862967"/>
      <w:bookmarkStart w:id="1" w:name="_Toc197123047"/>
      <w:r w:rsidRPr="00F2010C">
        <w:rPr>
          <w:rFonts w:asciiTheme="minorHAnsi" w:eastAsia="Times New Roman" w:hAnsiTheme="minorHAnsi" w:cstheme="minorHAnsi"/>
          <w:color w:val="000000" w:themeColor="text1"/>
          <w:sz w:val="40"/>
          <w:szCs w:val="32"/>
        </w:rPr>
        <w:t>Pro</w:t>
      </w:r>
      <w:r>
        <w:rPr>
          <w:rFonts w:asciiTheme="minorHAnsi" w:eastAsia="Times New Roman" w:hAnsiTheme="minorHAnsi" w:cstheme="minorHAnsi"/>
          <w:color w:val="000000" w:themeColor="text1"/>
          <w:sz w:val="40"/>
          <w:szCs w:val="32"/>
        </w:rPr>
        <w:t>ject Management</w:t>
      </w:r>
      <w:bookmarkEnd w:id="0"/>
      <w:bookmarkEnd w:id="1"/>
    </w:p>
    <w:p w14:paraId="02755511" w14:textId="77777777" w:rsidR="009459F0" w:rsidRPr="00E3202E" w:rsidRDefault="009459F0" w:rsidP="009459F0">
      <w:pPr>
        <w:rPr>
          <w:rFonts w:asciiTheme="minorHAnsi" w:hAnsiTheme="minorHAnsi" w:cstheme="minorHAnsi"/>
          <w:sz w:val="36"/>
          <w:szCs w:val="36"/>
        </w:rPr>
      </w:pPr>
      <w:r w:rsidRPr="00E3202E">
        <w:rPr>
          <w:rFonts w:asciiTheme="minorHAnsi" w:hAnsiTheme="minorHAnsi" w:cstheme="minorHAnsi"/>
          <w:sz w:val="36"/>
          <w:szCs w:val="36"/>
        </w:rPr>
        <w:br w:type="page"/>
      </w:r>
    </w:p>
    <w:p w14:paraId="6A4D151C" w14:textId="77777777" w:rsidR="009459F0" w:rsidRPr="00CA7103" w:rsidRDefault="009459F0" w:rsidP="009459F0">
      <w:pPr>
        <w:rPr>
          <w:rFonts w:asciiTheme="minorHAnsi" w:hAnsiTheme="minorHAnsi" w:cstheme="minorHAnsi"/>
          <w:sz w:val="22"/>
          <w:szCs w:val="22"/>
        </w:rPr>
        <w:sectPr w:rsidR="009459F0" w:rsidRPr="00CA7103" w:rsidSect="009459F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2A2FCC43" w14:textId="77777777" w:rsidR="009459F0" w:rsidRPr="00CA7103" w:rsidRDefault="009459F0" w:rsidP="009459F0">
      <w:pPr>
        <w:rPr>
          <w:rFonts w:asciiTheme="minorHAnsi" w:hAnsiTheme="minorHAnsi" w:cstheme="minorHAnsi"/>
          <w:sz w:val="22"/>
          <w:szCs w:val="22"/>
        </w:rPr>
      </w:pPr>
    </w:p>
    <w:p w14:paraId="06BBDED7" w14:textId="77777777" w:rsidR="009459F0" w:rsidRPr="00851486" w:rsidRDefault="009459F0" w:rsidP="009459F0">
      <w:pPr>
        <w:rPr>
          <w:rFonts w:asciiTheme="minorHAnsi" w:hAnsiTheme="minorHAnsi" w:cstheme="minorHAnsi"/>
          <w:b/>
          <w:bCs/>
          <w:sz w:val="24"/>
          <w:szCs w:val="24"/>
        </w:rPr>
      </w:pPr>
      <w:r w:rsidRPr="00851486">
        <w:rPr>
          <w:rStyle w:val="r2Style"/>
          <w:rFonts w:asciiTheme="minorHAnsi" w:hAnsiTheme="minorHAnsi" w:cstheme="minorHAnsi"/>
          <w:sz w:val="24"/>
          <w:szCs w:val="24"/>
        </w:rPr>
        <w:t>Introduction</w:t>
      </w:r>
    </w:p>
    <w:p w14:paraId="70608FEE" w14:textId="77777777" w:rsidR="009459F0" w:rsidRPr="00CA7103" w:rsidRDefault="009459F0" w:rsidP="009459F0">
      <w:pPr>
        <w:rPr>
          <w:rFonts w:asciiTheme="minorHAnsi" w:hAnsiTheme="minorHAnsi" w:cstheme="minorHAnsi"/>
          <w:sz w:val="22"/>
          <w:szCs w:val="22"/>
        </w:rPr>
      </w:pPr>
    </w:p>
    <w:p w14:paraId="437E95A5" w14:textId="77777777" w:rsidR="009459F0" w:rsidRPr="00CA7103" w:rsidRDefault="009459F0" w:rsidP="009459F0">
      <w:pPr>
        <w:rPr>
          <w:rFonts w:asciiTheme="minorHAnsi" w:hAnsiTheme="minorHAnsi" w:cstheme="minorHAnsi"/>
          <w:sz w:val="22"/>
          <w:szCs w:val="22"/>
        </w:rPr>
      </w:pPr>
    </w:p>
    <w:p w14:paraId="6A3FC244" w14:textId="77777777" w:rsidR="009459F0" w:rsidRDefault="009459F0" w:rsidP="009459F0">
      <w:pPr>
        <w:rPr>
          <w:rFonts w:asciiTheme="minorHAnsi" w:hAnsiTheme="minorHAnsi" w:cstheme="minorHAnsi"/>
          <w:sz w:val="22"/>
          <w:szCs w:val="22"/>
        </w:rPr>
      </w:pPr>
      <w:r w:rsidRPr="00CA7103">
        <w:rPr>
          <w:rStyle w:val="boldStyle"/>
          <w:rFonts w:asciiTheme="minorHAnsi" w:hAnsiTheme="minorHAnsi" w:cstheme="minorHAnsi"/>
          <w:sz w:val="22"/>
          <w:szCs w:val="22"/>
        </w:rPr>
        <w:t xml:space="preserve">Who are the Stakeholders for this SOPP? </w:t>
      </w:r>
    </w:p>
    <w:p w14:paraId="2B0C970D" w14:textId="77777777" w:rsidR="009459F0" w:rsidRPr="00CA7103" w:rsidRDefault="009459F0" w:rsidP="009459F0">
      <w:pPr>
        <w:rPr>
          <w:rFonts w:asciiTheme="minorHAnsi" w:hAnsiTheme="minorHAnsi" w:cstheme="minorHAnsi"/>
          <w:sz w:val="22"/>
          <w:szCs w:val="22"/>
        </w:rPr>
      </w:pPr>
    </w:p>
    <w:p w14:paraId="1D0B9A3A" w14:textId="77777777" w:rsidR="009459F0" w:rsidRPr="009459F0" w:rsidRDefault="009459F0" w:rsidP="009459F0">
      <w:pPr>
        <w:rPr>
          <w:rFonts w:asciiTheme="minorHAnsi" w:hAnsiTheme="minorHAnsi" w:cstheme="minorHAnsi"/>
          <w:sz w:val="22"/>
          <w:szCs w:val="22"/>
        </w:rPr>
      </w:pPr>
      <w:r w:rsidRPr="009459F0">
        <w:rPr>
          <w:rFonts w:asciiTheme="minorHAnsi" w:hAnsiTheme="minorHAnsi" w:cstheme="minorHAnsi"/>
          <w:sz w:val="22"/>
          <w:szCs w:val="22"/>
        </w:rPr>
        <w:t xml:space="preserve">This stakeholders for this SOPP shall primarily be activity owners and business units. </w:t>
      </w:r>
    </w:p>
    <w:p w14:paraId="61286801" w14:textId="0C81F439" w:rsidR="009459F0" w:rsidRPr="0017128B" w:rsidRDefault="009459F0" w:rsidP="0017128B">
      <w:pPr>
        <w:pStyle w:val="ListParagraph"/>
        <w:numPr>
          <w:ilvl w:val="0"/>
          <w:numId w:val="23"/>
        </w:numPr>
        <w:rPr>
          <w:rFonts w:cstheme="minorHAnsi"/>
        </w:rPr>
      </w:pPr>
      <w:r w:rsidRPr="0017128B">
        <w:rPr>
          <w:rFonts w:cstheme="minorHAnsi"/>
        </w:rPr>
        <w:t xml:space="preserve">Activity owners shall use this SOPP as a reference document while performing their </w:t>
      </w:r>
      <w:r w:rsidRPr="0017128B">
        <w:rPr>
          <w:rStyle w:val="boldStyle"/>
          <w:rFonts w:cstheme="minorHAnsi"/>
        </w:rPr>
        <w:t xml:space="preserve">activities daily. </w:t>
      </w:r>
    </w:p>
    <w:p w14:paraId="12F03D53" w14:textId="77777777" w:rsidR="009459F0" w:rsidRPr="009459F0" w:rsidRDefault="009459F0" w:rsidP="009459F0">
      <w:pPr>
        <w:rPr>
          <w:rFonts w:asciiTheme="minorHAnsi" w:hAnsiTheme="minorHAnsi" w:cstheme="minorHAnsi"/>
          <w:sz w:val="22"/>
          <w:szCs w:val="22"/>
        </w:rPr>
      </w:pPr>
    </w:p>
    <w:p w14:paraId="256D4B95" w14:textId="77777777" w:rsidR="009459F0" w:rsidRPr="009459F0" w:rsidRDefault="009459F0" w:rsidP="009459F0">
      <w:pPr>
        <w:rPr>
          <w:rFonts w:asciiTheme="minorHAnsi" w:hAnsiTheme="minorHAnsi" w:cstheme="minorHAnsi"/>
          <w:sz w:val="22"/>
          <w:szCs w:val="22"/>
        </w:rPr>
      </w:pPr>
      <w:r w:rsidRPr="009459F0">
        <w:rPr>
          <w:rStyle w:val="boldStyle"/>
          <w:rFonts w:asciiTheme="minorHAnsi" w:hAnsiTheme="minorHAnsi" w:cstheme="minorHAnsi"/>
          <w:sz w:val="22"/>
          <w:szCs w:val="22"/>
        </w:rPr>
        <w:t xml:space="preserve">Who will use this SOPP? </w:t>
      </w:r>
    </w:p>
    <w:p w14:paraId="6CF94FF8" w14:textId="77777777" w:rsidR="009459F0" w:rsidRPr="009459F0" w:rsidRDefault="009459F0" w:rsidP="009459F0">
      <w:pPr>
        <w:rPr>
          <w:rFonts w:asciiTheme="minorHAnsi" w:hAnsiTheme="minorHAnsi" w:cstheme="minorHAnsi"/>
          <w:sz w:val="22"/>
          <w:szCs w:val="22"/>
        </w:rPr>
      </w:pPr>
    </w:p>
    <w:p w14:paraId="337DC9D1" w14:textId="63C5BA3C" w:rsidR="009459F0" w:rsidRPr="009459F0" w:rsidRDefault="009459F0" w:rsidP="009459F0">
      <w:pPr>
        <w:rPr>
          <w:rFonts w:asciiTheme="minorHAnsi" w:hAnsiTheme="minorHAnsi" w:cstheme="minorHAnsi"/>
          <w:sz w:val="22"/>
          <w:szCs w:val="22"/>
        </w:rPr>
      </w:pPr>
      <w:r w:rsidRPr="009459F0">
        <w:rPr>
          <w:rFonts w:asciiTheme="minorHAnsi" w:hAnsiTheme="minorHAnsi" w:cstheme="minorHAnsi"/>
          <w:sz w:val="22"/>
          <w:szCs w:val="22"/>
        </w:rPr>
        <w:t xml:space="preserve">This SOPP shall be used by </w:t>
      </w:r>
      <w:r w:rsidR="001B25E7">
        <w:rPr>
          <w:rFonts w:asciiTheme="minorHAnsi" w:hAnsiTheme="minorHAnsi" w:cstheme="minorHAnsi"/>
          <w:sz w:val="22"/>
          <w:szCs w:val="22"/>
        </w:rPr>
        <w:t xml:space="preserve">only </w:t>
      </w:r>
      <w:r w:rsidRPr="009459F0">
        <w:rPr>
          <w:rFonts w:asciiTheme="minorHAnsi" w:hAnsiTheme="minorHAnsi" w:cstheme="minorHAnsi"/>
          <w:sz w:val="22"/>
          <w:szCs w:val="22"/>
        </w:rPr>
        <w:t xml:space="preserve">Project team. Most notable shall be the following: </w:t>
      </w:r>
    </w:p>
    <w:p w14:paraId="7BB41FFA" w14:textId="2035F29A" w:rsidR="009459F0" w:rsidRPr="0017128B" w:rsidRDefault="009459F0" w:rsidP="0017128B">
      <w:pPr>
        <w:pStyle w:val="ListParagraph"/>
        <w:numPr>
          <w:ilvl w:val="0"/>
          <w:numId w:val="24"/>
        </w:numPr>
        <w:rPr>
          <w:rFonts w:cstheme="minorHAnsi"/>
        </w:rPr>
      </w:pPr>
      <w:r w:rsidRPr="0017128B">
        <w:rPr>
          <w:rFonts w:cstheme="minorHAnsi"/>
        </w:rPr>
        <w:t xml:space="preserve">Project Director will be primarily using this SOPP for Capex operations. </w:t>
      </w:r>
      <w:r w:rsidRPr="0017128B">
        <w:rPr>
          <w:rFonts w:cstheme="minorHAnsi"/>
        </w:rPr>
        <w:br/>
      </w:r>
    </w:p>
    <w:p w14:paraId="483BBDD8" w14:textId="77777777" w:rsidR="009459F0" w:rsidRPr="00CA7103" w:rsidRDefault="009459F0" w:rsidP="009459F0">
      <w:pPr>
        <w:rPr>
          <w:rFonts w:asciiTheme="minorHAnsi" w:hAnsiTheme="minorHAnsi" w:cstheme="minorHAnsi"/>
          <w:sz w:val="22"/>
          <w:szCs w:val="22"/>
        </w:rPr>
      </w:pPr>
    </w:p>
    <w:p w14:paraId="36EEE368" w14:textId="77777777" w:rsidR="009459F0" w:rsidRPr="00CA7103" w:rsidRDefault="009459F0" w:rsidP="009459F0">
      <w:pPr>
        <w:rPr>
          <w:rFonts w:asciiTheme="minorHAnsi" w:hAnsiTheme="minorHAnsi" w:cstheme="minorHAnsi"/>
          <w:sz w:val="22"/>
          <w:szCs w:val="22"/>
        </w:rPr>
      </w:pPr>
    </w:p>
    <w:p w14:paraId="0596E1C1" w14:textId="77777777" w:rsidR="009459F0" w:rsidRDefault="009459F0" w:rsidP="009459F0">
      <w:pPr>
        <w:rPr>
          <w:rStyle w:val="boldStyle"/>
          <w:rFonts w:asciiTheme="minorHAnsi" w:hAnsiTheme="minorHAnsi" w:cstheme="minorHAnsi"/>
          <w:sz w:val="22"/>
          <w:szCs w:val="22"/>
        </w:rPr>
      </w:pPr>
      <w:r w:rsidRPr="00CA7103">
        <w:rPr>
          <w:rStyle w:val="boldStyle"/>
          <w:rFonts w:asciiTheme="minorHAnsi" w:hAnsiTheme="minorHAnsi" w:cstheme="minorHAnsi"/>
          <w:sz w:val="22"/>
          <w:szCs w:val="22"/>
        </w:rPr>
        <w:t>Rules for this SOP</w:t>
      </w:r>
    </w:p>
    <w:p w14:paraId="085F5BD8" w14:textId="77777777" w:rsidR="009459F0" w:rsidRPr="00CA7103" w:rsidRDefault="009459F0" w:rsidP="009459F0">
      <w:pPr>
        <w:rPr>
          <w:rStyle w:val="boldStyle"/>
          <w:rFonts w:asciiTheme="minorHAnsi" w:hAnsiTheme="minorHAnsi" w:cstheme="minorHAnsi"/>
          <w:sz w:val="22"/>
          <w:szCs w:val="22"/>
        </w:rPr>
      </w:pPr>
    </w:p>
    <w:p w14:paraId="4D531FD2" w14:textId="77777777" w:rsidR="009459F0" w:rsidRPr="00CA7103" w:rsidRDefault="009459F0" w:rsidP="009459F0">
      <w:pPr>
        <w:pStyle w:val="ListParagraph"/>
        <w:numPr>
          <w:ilvl w:val="0"/>
          <w:numId w:val="6"/>
        </w:numPr>
        <w:rPr>
          <w:rFonts w:eastAsia="Verdana" w:cstheme="minorHAnsi"/>
          <w:lang w:val="en-US" w:eastAsia="en-GB"/>
        </w:rPr>
      </w:pPr>
      <w:r>
        <w:rPr>
          <w:rFonts w:eastAsia="Verdana" w:cstheme="minorHAnsi"/>
          <w:lang w:val="en-US" w:eastAsia="en-GB"/>
        </w:rPr>
        <w:t xml:space="preserve">This </w:t>
      </w:r>
      <w:r w:rsidRPr="00CA7103">
        <w:rPr>
          <w:rFonts w:eastAsia="Verdana" w:cstheme="minorHAnsi"/>
          <w:lang w:val="en-US" w:eastAsia="en-GB"/>
        </w:rPr>
        <w:t>SOP</w:t>
      </w:r>
      <w:r>
        <w:rPr>
          <w:rFonts w:eastAsia="Verdana" w:cstheme="minorHAnsi"/>
          <w:lang w:val="en-US" w:eastAsia="en-GB"/>
        </w:rPr>
        <w:t>P</w:t>
      </w:r>
      <w:r w:rsidRPr="00CA7103">
        <w:rPr>
          <w:rFonts w:eastAsia="Verdana" w:cstheme="minorHAnsi"/>
          <w:lang w:val="en-US" w:eastAsia="en-GB"/>
        </w:rPr>
        <w:t xml:space="preserve"> </w:t>
      </w:r>
      <w:r>
        <w:rPr>
          <w:rFonts w:eastAsia="Verdana" w:cstheme="minorHAnsi"/>
          <w:lang w:val="en-US" w:eastAsia="en-GB"/>
        </w:rPr>
        <w:t>shall be reviewed on annual basis</w:t>
      </w:r>
      <w:r w:rsidRPr="00CA7103">
        <w:rPr>
          <w:rFonts w:eastAsia="Verdana" w:cstheme="minorHAnsi"/>
          <w:lang w:val="en-US" w:eastAsia="en-GB"/>
        </w:rPr>
        <w:t>.</w:t>
      </w:r>
    </w:p>
    <w:p w14:paraId="08F89788" w14:textId="25544D5E" w:rsidR="009459F0" w:rsidRPr="006961C3" w:rsidRDefault="009459F0" w:rsidP="009459F0">
      <w:pPr>
        <w:pStyle w:val="ListParagraph"/>
        <w:numPr>
          <w:ilvl w:val="0"/>
          <w:numId w:val="6"/>
        </w:numPr>
        <w:rPr>
          <w:rFonts w:eastAsia="Verdana" w:cstheme="minorHAnsi"/>
          <w:lang w:val="en-US" w:eastAsia="en-GB"/>
        </w:rPr>
      </w:pPr>
      <w:r w:rsidRPr="006961C3">
        <w:rPr>
          <w:rFonts w:eastAsia="Verdana" w:cstheme="minorHAnsi"/>
          <w:lang w:val="en-US" w:eastAsia="en-GB"/>
        </w:rPr>
        <w:t>Any changes in the SOPP will be approved by and then updated by</w:t>
      </w:r>
      <w:r w:rsidR="00354E67">
        <w:rPr>
          <w:rFonts w:eastAsia="Verdana" w:cstheme="minorHAnsi"/>
          <w:lang w:val="en-US" w:eastAsia="en-GB"/>
        </w:rPr>
        <w:t xml:space="preserve"> Project Director</w:t>
      </w:r>
      <w:r w:rsidRPr="006961C3">
        <w:rPr>
          <w:rFonts w:eastAsia="Verdana" w:cstheme="minorHAnsi"/>
          <w:lang w:val="en-US" w:eastAsia="en-GB"/>
        </w:rPr>
        <w:t>.</w:t>
      </w:r>
    </w:p>
    <w:p w14:paraId="43D9E086" w14:textId="77777777" w:rsidR="009459F0" w:rsidRPr="00CA7103" w:rsidRDefault="009459F0" w:rsidP="009459F0">
      <w:pPr>
        <w:rPr>
          <w:rFonts w:asciiTheme="minorHAnsi" w:hAnsiTheme="minorHAnsi" w:cstheme="minorHAnsi"/>
          <w:sz w:val="22"/>
          <w:szCs w:val="22"/>
        </w:rPr>
      </w:pPr>
    </w:p>
    <w:p w14:paraId="18873D4A" w14:textId="77777777" w:rsidR="009459F0" w:rsidRPr="00CA7103" w:rsidRDefault="009459F0" w:rsidP="009459F0">
      <w:pPr>
        <w:rPr>
          <w:rFonts w:asciiTheme="minorHAnsi" w:hAnsiTheme="minorHAnsi" w:cstheme="minorHAnsi"/>
          <w:sz w:val="22"/>
          <w:szCs w:val="22"/>
        </w:rPr>
        <w:sectPr w:rsidR="009459F0" w:rsidRPr="00CA7103" w:rsidSect="009459F0">
          <w:footerReference w:type="default" r:id="rId8"/>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1746F3BC" w14:textId="77777777" w:rsidR="009459F0" w:rsidRDefault="009459F0" w:rsidP="009459F0">
      <w:pPr>
        <w:rPr>
          <w:rFonts w:asciiTheme="minorHAnsi" w:hAnsiTheme="minorHAnsi" w:cstheme="minorHAnsi"/>
          <w:sz w:val="28"/>
          <w:szCs w:val="28"/>
        </w:rPr>
      </w:pPr>
      <w:r w:rsidRPr="00D66707">
        <w:rPr>
          <w:rStyle w:val="r3Style"/>
          <w:rFonts w:asciiTheme="minorHAnsi" w:hAnsiTheme="minorHAnsi" w:cstheme="minorHAnsi"/>
          <w:sz w:val="28"/>
          <w:szCs w:val="28"/>
        </w:rPr>
        <w:lastRenderedPageBreak/>
        <w:t>Document review and approval</w:t>
      </w:r>
    </w:p>
    <w:p w14:paraId="18014173" w14:textId="77777777" w:rsidR="009459F0" w:rsidRPr="00D66707" w:rsidRDefault="009459F0" w:rsidP="009459F0">
      <w:pPr>
        <w:rPr>
          <w:rFonts w:asciiTheme="minorHAnsi" w:hAnsiTheme="minorHAnsi" w:cstheme="minorHAnsi"/>
          <w:sz w:val="28"/>
          <w:szCs w:val="28"/>
        </w:rPr>
      </w:pPr>
    </w:p>
    <w:p w14:paraId="03389D91" w14:textId="77777777" w:rsidR="009459F0" w:rsidRPr="005622CE" w:rsidRDefault="009459F0" w:rsidP="009459F0">
      <w:pPr>
        <w:rPr>
          <w:rFonts w:asciiTheme="minorHAnsi" w:hAnsiTheme="minorHAnsi" w:cstheme="minorHAnsi"/>
          <w:sz w:val="28"/>
          <w:szCs w:val="28"/>
        </w:rPr>
      </w:pPr>
      <w:r w:rsidRPr="00D66707">
        <w:rPr>
          <w:rStyle w:val="r4Style"/>
          <w:rFonts w:asciiTheme="minorHAnsi" w:hAnsiTheme="minorHAnsi" w:cstheme="minorHAnsi"/>
          <w:sz w:val="28"/>
          <w:szCs w:val="28"/>
        </w:rPr>
        <w:t>Revision history</w:t>
      </w:r>
    </w:p>
    <w:p w14:paraId="2E016D6A" w14:textId="77777777" w:rsidR="009459F0" w:rsidRPr="00D66707" w:rsidRDefault="009459F0" w:rsidP="009459F0">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8"/>
        <w:gridCol w:w="1886"/>
        <w:gridCol w:w="1851"/>
        <w:gridCol w:w="1788"/>
      </w:tblGrid>
      <w:tr w:rsidR="009459F0" w:rsidRPr="002F33F8" w14:paraId="48630D42" w14:textId="77777777" w:rsidTr="00B1154F">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07CF35A9"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Version</w:t>
            </w:r>
          </w:p>
        </w:tc>
        <w:tc>
          <w:tcPr>
            <w:tcW w:w="1784" w:type="dxa"/>
            <w:vAlign w:val="center"/>
          </w:tcPr>
          <w:p w14:paraId="334A36B6"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Created By</w:t>
            </w:r>
          </w:p>
        </w:tc>
        <w:tc>
          <w:tcPr>
            <w:tcW w:w="1919" w:type="dxa"/>
            <w:vAlign w:val="center"/>
          </w:tcPr>
          <w:p w14:paraId="4121C54D"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Document Approved By</w:t>
            </w:r>
          </w:p>
        </w:tc>
        <w:tc>
          <w:tcPr>
            <w:tcW w:w="1885" w:type="dxa"/>
            <w:vAlign w:val="center"/>
          </w:tcPr>
          <w:p w14:paraId="479AE500"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Date Approved</w:t>
            </w:r>
          </w:p>
        </w:tc>
        <w:tc>
          <w:tcPr>
            <w:tcW w:w="1824" w:type="dxa"/>
            <w:vAlign w:val="center"/>
          </w:tcPr>
          <w:p w14:paraId="1C501C86"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Revision</w:t>
            </w:r>
          </w:p>
        </w:tc>
      </w:tr>
      <w:tr w:rsidR="009459F0" w:rsidRPr="002F33F8" w14:paraId="5B161DA8" w14:textId="77777777" w:rsidTr="00B1154F">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1B0068E2" w14:textId="77777777" w:rsidR="009459F0" w:rsidRPr="002F33F8" w:rsidRDefault="009459F0" w:rsidP="00B1154F">
            <w:pPr>
              <w:jc w:val="center"/>
              <w:rPr>
                <w:rFonts w:asciiTheme="minorHAnsi" w:hAnsiTheme="minorHAnsi" w:cstheme="minorHAnsi"/>
                <w:b/>
                <w:bCs/>
              </w:rPr>
            </w:pPr>
          </w:p>
        </w:tc>
        <w:tc>
          <w:tcPr>
            <w:tcW w:w="1784" w:type="dxa"/>
            <w:shd w:val="clear" w:color="auto" w:fill="auto"/>
            <w:vAlign w:val="center"/>
          </w:tcPr>
          <w:p w14:paraId="79C459A6" w14:textId="77777777" w:rsidR="009459F0" w:rsidRPr="002F33F8" w:rsidRDefault="009459F0" w:rsidP="00B1154F">
            <w:pPr>
              <w:jc w:val="center"/>
              <w:rPr>
                <w:rFonts w:asciiTheme="minorHAnsi" w:hAnsiTheme="minorHAnsi" w:cstheme="minorHAnsi"/>
                <w:b/>
                <w:bCs/>
              </w:rPr>
            </w:pPr>
          </w:p>
        </w:tc>
        <w:tc>
          <w:tcPr>
            <w:tcW w:w="1919" w:type="dxa"/>
            <w:shd w:val="clear" w:color="auto" w:fill="auto"/>
            <w:vAlign w:val="center"/>
          </w:tcPr>
          <w:p w14:paraId="7CB0344E" w14:textId="77777777" w:rsidR="009459F0" w:rsidRPr="002F33F8" w:rsidRDefault="009459F0" w:rsidP="00B1154F">
            <w:pPr>
              <w:jc w:val="center"/>
              <w:rPr>
                <w:rFonts w:asciiTheme="minorHAnsi" w:hAnsiTheme="minorHAnsi" w:cstheme="minorHAnsi"/>
                <w:b/>
                <w:bCs/>
              </w:rPr>
            </w:pPr>
          </w:p>
        </w:tc>
        <w:tc>
          <w:tcPr>
            <w:tcW w:w="1885" w:type="dxa"/>
            <w:shd w:val="clear" w:color="auto" w:fill="auto"/>
            <w:vAlign w:val="center"/>
          </w:tcPr>
          <w:p w14:paraId="0ED3900C" w14:textId="77777777" w:rsidR="009459F0" w:rsidRPr="002F33F8" w:rsidRDefault="009459F0" w:rsidP="00B1154F">
            <w:pPr>
              <w:jc w:val="center"/>
              <w:rPr>
                <w:rFonts w:asciiTheme="minorHAnsi" w:hAnsiTheme="minorHAnsi" w:cstheme="minorHAnsi"/>
                <w:b/>
                <w:bCs/>
              </w:rPr>
            </w:pPr>
          </w:p>
        </w:tc>
        <w:tc>
          <w:tcPr>
            <w:tcW w:w="1824" w:type="dxa"/>
            <w:shd w:val="clear" w:color="auto" w:fill="auto"/>
            <w:vAlign w:val="center"/>
          </w:tcPr>
          <w:p w14:paraId="6549CBA3" w14:textId="77777777" w:rsidR="009459F0" w:rsidRPr="002F33F8" w:rsidRDefault="009459F0" w:rsidP="00B1154F">
            <w:pPr>
              <w:jc w:val="center"/>
              <w:rPr>
                <w:rFonts w:asciiTheme="minorHAnsi" w:hAnsiTheme="minorHAnsi" w:cstheme="minorHAnsi"/>
                <w:b/>
                <w:bCs/>
              </w:rPr>
            </w:pPr>
          </w:p>
        </w:tc>
      </w:tr>
    </w:tbl>
    <w:p w14:paraId="7A7C9004" w14:textId="77777777" w:rsidR="009459F0" w:rsidRPr="002F33F8" w:rsidRDefault="009459F0" w:rsidP="009459F0">
      <w:pPr>
        <w:rPr>
          <w:rFonts w:asciiTheme="minorHAnsi" w:hAnsiTheme="minorHAnsi" w:cstheme="minorHAnsi"/>
        </w:rPr>
      </w:pPr>
    </w:p>
    <w:tbl>
      <w:tblPr>
        <w:tblStyle w:val="SOPReference"/>
        <w:tblW w:w="0" w:type="auto"/>
        <w:tblInd w:w="0" w:type="dxa"/>
        <w:tblLook w:val="04A0" w:firstRow="1" w:lastRow="0" w:firstColumn="1" w:lastColumn="0" w:noHBand="0" w:noVBand="1"/>
      </w:tblPr>
      <w:tblGrid>
        <w:gridCol w:w="3076"/>
        <w:gridCol w:w="5933"/>
      </w:tblGrid>
      <w:tr w:rsidR="009459F0" w:rsidRPr="002F33F8" w14:paraId="1A67E35D" w14:textId="77777777" w:rsidTr="00B1154F">
        <w:trPr>
          <w:cnfStyle w:val="100000000000" w:firstRow="1" w:lastRow="0" w:firstColumn="0" w:lastColumn="0" w:oddVBand="0" w:evenVBand="0" w:oddHBand="0" w:evenHBand="0" w:firstRowFirstColumn="0" w:firstRowLastColumn="0" w:lastRowFirstColumn="0" w:lastRowLastColumn="0"/>
          <w:cantSplit/>
          <w:tblHeader/>
        </w:trPr>
        <w:tc>
          <w:tcPr>
            <w:tcW w:w="3076" w:type="dxa"/>
            <w:shd w:val="clear" w:color="auto" w:fill="D2D2D2"/>
            <w:vAlign w:val="center"/>
          </w:tcPr>
          <w:p w14:paraId="17ADEF6D"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SOPP Number</w:t>
            </w:r>
          </w:p>
        </w:tc>
        <w:tc>
          <w:tcPr>
            <w:tcW w:w="5933" w:type="dxa"/>
            <w:vAlign w:val="center"/>
          </w:tcPr>
          <w:p w14:paraId="06C6F9C0" w14:textId="77777777" w:rsidR="009459F0" w:rsidRPr="002F33F8" w:rsidRDefault="009459F0" w:rsidP="00B1154F">
            <w:pPr>
              <w:rPr>
                <w:rFonts w:asciiTheme="minorHAnsi" w:hAnsiTheme="minorHAnsi" w:cstheme="minorHAnsi"/>
              </w:rPr>
            </w:pPr>
            <w:r w:rsidRPr="002F33F8">
              <w:rPr>
                <w:rFonts w:asciiTheme="minorHAnsi" w:hAnsiTheme="minorHAnsi" w:cstheme="minorHAnsi"/>
              </w:rPr>
              <w:t>1</w:t>
            </w:r>
          </w:p>
        </w:tc>
      </w:tr>
      <w:tr w:rsidR="009459F0" w:rsidRPr="002F33F8" w14:paraId="132D258C" w14:textId="77777777" w:rsidTr="00B1154F">
        <w:tc>
          <w:tcPr>
            <w:tcW w:w="3076" w:type="dxa"/>
            <w:shd w:val="clear" w:color="auto" w:fill="D2D2D2"/>
            <w:vAlign w:val="center"/>
          </w:tcPr>
          <w:p w14:paraId="1E8A2B7F" w14:textId="77777777" w:rsidR="009459F0" w:rsidRPr="002F33F8" w:rsidRDefault="009459F0" w:rsidP="00B1154F">
            <w:pPr>
              <w:jc w:val="center"/>
              <w:rPr>
                <w:rFonts w:asciiTheme="minorHAnsi" w:hAnsiTheme="minorHAnsi" w:cstheme="minorHAnsi"/>
                <w:b/>
                <w:bCs/>
              </w:rPr>
            </w:pPr>
            <w:r w:rsidRPr="002F33F8">
              <w:rPr>
                <w:rFonts w:asciiTheme="minorHAnsi" w:hAnsiTheme="minorHAnsi" w:cstheme="minorHAnsi"/>
                <w:b/>
                <w:bCs/>
              </w:rPr>
              <w:t>Applicable Entities</w:t>
            </w:r>
          </w:p>
        </w:tc>
        <w:tc>
          <w:tcPr>
            <w:tcW w:w="5933" w:type="dxa"/>
            <w:vAlign w:val="center"/>
          </w:tcPr>
          <w:p w14:paraId="35B37045" w14:textId="77777777" w:rsidR="009459F0" w:rsidRPr="002F33F8" w:rsidRDefault="009459F0" w:rsidP="00B1154F">
            <w:pPr>
              <w:rPr>
                <w:rFonts w:asciiTheme="minorHAnsi" w:hAnsiTheme="minorHAnsi" w:cstheme="minorHAnsi"/>
              </w:rPr>
            </w:pPr>
            <w:r>
              <w:rPr>
                <w:rFonts w:asciiTheme="minorHAnsi" w:hAnsiTheme="minorHAnsi" w:cstheme="minorHAnsi"/>
              </w:rPr>
              <w:t>Where Capex Development Project is carried out in Green field, Brown field or any major modification project.</w:t>
            </w:r>
          </w:p>
          <w:p w14:paraId="3FE6C555" w14:textId="77777777" w:rsidR="009459F0" w:rsidRPr="002F33F8" w:rsidRDefault="009459F0" w:rsidP="00B1154F">
            <w:pPr>
              <w:rPr>
                <w:rFonts w:asciiTheme="minorHAnsi" w:hAnsiTheme="minorHAnsi" w:cstheme="minorHAnsi"/>
              </w:rPr>
            </w:pPr>
          </w:p>
        </w:tc>
      </w:tr>
      <w:tr w:rsidR="009459F0" w:rsidRPr="002F33F8" w14:paraId="7A19AC4F" w14:textId="77777777" w:rsidTr="00B1154F">
        <w:tc>
          <w:tcPr>
            <w:tcW w:w="3076" w:type="dxa"/>
            <w:shd w:val="clear" w:color="auto" w:fill="D2D2D2"/>
            <w:vAlign w:val="center"/>
          </w:tcPr>
          <w:p w14:paraId="46063344"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Process Owner</w:t>
            </w:r>
          </w:p>
        </w:tc>
        <w:tc>
          <w:tcPr>
            <w:tcW w:w="5933" w:type="dxa"/>
            <w:vAlign w:val="center"/>
          </w:tcPr>
          <w:p w14:paraId="76E99583" w14:textId="77777777" w:rsidR="009459F0" w:rsidRPr="002F33F8" w:rsidRDefault="009459F0" w:rsidP="00B1154F">
            <w:pPr>
              <w:rPr>
                <w:rFonts w:asciiTheme="minorHAnsi" w:hAnsiTheme="minorHAnsi" w:cstheme="minorHAnsi"/>
              </w:rPr>
            </w:pPr>
            <w:r>
              <w:rPr>
                <w:rFonts w:asciiTheme="minorHAnsi" w:hAnsiTheme="minorHAnsi" w:cstheme="minorHAnsi"/>
              </w:rPr>
              <w:t>Project Director and Respective Functional Heads</w:t>
            </w:r>
          </w:p>
        </w:tc>
      </w:tr>
      <w:tr w:rsidR="009459F0" w:rsidRPr="002F33F8" w14:paraId="75531EA6" w14:textId="77777777" w:rsidTr="00B1154F">
        <w:tc>
          <w:tcPr>
            <w:tcW w:w="3076" w:type="dxa"/>
            <w:shd w:val="clear" w:color="auto" w:fill="D2D2D2"/>
            <w:vAlign w:val="center"/>
          </w:tcPr>
          <w:p w14:paraId="45F45E4A"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IT Applications</w:t>
            </w:r>
          </w:p>
        </w:tc>
        <w:tc>
          <w:tcPr>
            <w:tcW w:w="5933" w:type="dxa"/>
            <w:vAlign w:val="center"/>
          </w:tcPr>
          <w:p w14:paraId="4AD22602" w14:textId="77777777" w:rsidR="009459F0" w:rsidRPr="002F33F8" w:rsidRDefault="009459F0" w:rsidP="00B1154F">
            <w:pPr>
              <w:rPr>
                <w:rFonts w:asciiTheme="minorHAnsi" w:hAnsiTheme="minorHAnsi" w:cstheme="minorHAnsi"/>
              </w:rPr>
            </w:pPr>
          </w:p>
          <w:p w14:paraId="7B08EE7E" w14:textId="77777777" w:rsidR="009459F0" w:rsidRPr="002F33F8" w:rsidRDefault="009459F0" w:rsidP="00B1154F">
            <w:pPr>
              <w:rPr>
                <w:rFonts w:asciiTheme="minorHAnsi" w:hAnsiTheme="minorHAnsi" w:cstheme="minorHAnsi"/>
              </w:rPr>
            </w:pPr>
          </w:p>
          <w:p w14:paraId="20B25AD3" w14:textId="77777777" w:rsidR="009459F0" w:rsidRPr="002F33F8" w:rsidRDefault="009459F0" w:rsidP="00B1154F">
            <w:pPr>
              <w:rPr>
                <w:rFonts w:asciiTheme="minorHAnsi" w:hAnsiTheme="minorHAnsi" w:cstheme="minorHAnsi"/>
              </w:rPr>
            </w:pPr>
          </w:p>
        </w:tc>
      </w:tr>
      <w:tr w:rsidR="009459F0" w:rsidRPr="002F33F8" w14:paraId="26CDC56A" w14:textId="77777777" w:rsidTr="00B1154F">
        <w:trPr>
          <w:trHeight w:val="535"/>
        </w:trPr>
        <w:tc>
          <w:tcPr>
            <w:tcW w:w="3076" w:type="dxa"/>
            <w:shd w:val="clear" w:color="auto" w:fill="D2D2D2"/>
            <w:vAlign w:val="center"/>
          </w:tcPr>
          <w:p w14:paraId="10CBC9E2" w14:textId="77777777" w:rsidR="009459F0" w:rsidRPr="002F33F8" w:rsidRDefault="009459F0" w:rsidP="00B1154F">
            <w:pPr>
              <w:jc w:val="center"/>
              <w:rPr>
                <w:rFonts w:asciiTheme="minorHAnsi" w:hAnsiTheme="minorHAnsi" w:cstheme="minorHAnsi"/>
              </w:rPr>
            </w:pPr>
            <w:r w:rsidRPr="002F33F8">
              <w:rPr>
                <w:rFonts w:asciiTheme="minorHAnsi" w:hAnsiTheme="minorHAnsi" w:cstheme="minorHAnsi"/>
                <w:b/>
                <w:bCs/>
              </w:rPr>
              <w:t>Guidelines / Policy reference</w:t>
            </w:r>
          </w:p>
        </w:tc>
        <w:tc>
          <w:tcPr>
            <w:tcW w:w="5933" w:type="dxa"/>
            <w:vAlign w:val="center"/>
          </w:tcPr>
          <w:p w14:paraId="750C9513" w14:textId="77777777" w:rsidR="009459F0" w:rsidRPr="002F33F8" w:rsidRDefault="009459F0" w:rsidP="00B1154F">
            <w:pPr>
              <w:rPr>
                <w:rFonts w:asciiTheme="minorHAnsi" w:hAnsiTheme="minorHAnsi" w:cstheme="minorHAnsi"/>
              </w:rPr>
            </w:pPr>
          </w:p>
          <w:p w14:paraId="7EC00005" w14:textId="77777777" w:rsidR="009459F0" w:rsidRPr="002F33F8" w:rsidRDefault="009459F0" w:rsidP="00B1154F">
            <w:pPr>
              <w:rPr>
                <w:rFonts w:asciiTheme="minorHAnsi" w:hAnsiTheme="minorHAnsi" w:cstheme="minorHAnsi"/>
              </w:rPr>
            </w:pPr>
          </w:p>
        </w:tc>
      </w:tr>
      <w:tr w:rsidR="009459F0" w:rsidRPr="002F33F8" w14:paraId="7238F88C" w14:textId="77777777" w:rsidTr="00B1154F">
        <w:tc>
          <w:tcPr>
            <w:tcW w:w="3076" w:type="dxa"/>
            <w:shd w:val="clear" w:color="auto" w:fill="D2D2D2"/>
            <w:vAlign w:val="center"/>
          </w:tcPr>
          <w:p w14:paraId="3F1B4841" w14:textId="77777777" w:rsidR="009459F0" w:rsidRPr="002F33F8" w:rsidRDefault="009459F0" w:rsidP="00B1154F">
            <w:pPr>
              <w:jc w:val="center"/>
              <w:rPr>
                <w:rFonts w:asciiTheme="minorHAnsi" w:hAnsiTheme="minorHAnsi" w:cstheme="minorHAnsi"/>
                <w:b/>
                <w:bCs/>
              </w:rPr>
            </w:pPr>
            <w:r w:rsidRPr="002F33F8">
              <w:rPr>
                <w:rFonts w:asciiTheme="minorHAnsi" w:hAnsiTheme="minorHAnsi" w:cstheme="minorHAnsi"/>
                <w:b/>
                <w:bCs/>
              </w:rPr>
              <w:t>SOPP Cross References</w:t>
            </w:r>
          </w:p>
        </w:tc>
        <w:tc>
          <w:tcPr>
            <w:tcW w:w="5933" w:type="dxa"/>
            <w:vAlign w:val="center"/>
          </w:tcPr>
          <w:p w14:paraId="14AFA9CD" w14:textId="77777777" w:rsidR="009459F0" w:rsidRPr="002F33F8" w:rsidRDefault="009459F0" w:rsidP="00B1154F">
            <w:pPr>
              <w:rPr>
                <w:rFonts w:asciiTheme="minorHAnsi" w:hAnsiTheme="minorHAnsi" w:cstheme="minorHAnsi"/>
              </w:rPr>
            </w:pPr>
          </w:p>
          <w:p w14:paraId="3211DC30" w14:textId="77777777" w:rsidR="009459F0" w:rsidRPr="002F33F8" w:rsidRDefault="009459F0" w:rsidP="00B1154F">
            <w:pPr>
              <w:rPr>
                <w:rFonts w:asciiTheme="minorHAnsi" w:hAnsiTheme="minorHAnsi" w:cstheme="minorHAnsi"/>
              </w:rPr>
            </w:pPr>
          </w:p>
        </w:tc>
      </w:tr>
    </w:tbl>
    <w:p w14:paraId="0EA40E45" w14:textId="77777777" w:rsidR="009459F0" w:rsidRDefault="009459F0" w:rsidP="009459F0">
      <w:pPr>
        <w:rPr>
          <w:rFonts w:asciiTheme="minorHAnsi" w:hAnsiTheme="minorHAnsi" w:cstheme="minorHAnsi"/>
          <w:b/>
          <w:bCs/>
          <w:sz w:val="24"/>
          <w:szCs w:val="24"/>
        </w:rPr>
      </w:pPr>
    </w:p>
    <w:p w14:paraId="46C426D6" w14:textId="77777777" w:rsidR="009459F0" w:rsidRDefault="009459F0" w:rsidP="009459F0">
      <w:pPr>
        <w:rPr>
          <w:rFonts w:asciiTheme="minorHAnsi" w:hAnsiTheme="minorHAnsi" w:cstheme="minorHAnsi"/>
          <w:b/>
          <w:bCs/>
          <w:sz w:val="24"/>
          <w:szCs w:val="24"/>
        </w:rPr>
      </w:pPr>
    </w:p>
    <w:p w14:paraId="6E12BB4D" w14:textId="77777777" w:rsidR="009459F0" w:rsidRDefault="009459F0" w:rsidP="009459F0">
      <w:pPr>
        <w:rPr>
          <w:rFonts w:asciiTheme="minorHAnsi" w:hAnsiTheme="minorHAnsi" w:cstheme="minorHAnsi"/>
          <w:b/>
          <w:bCs/>
          <w:sz w:val="24"/>
          <w:szCs w:val="24"/>
        </w:rPr>
      </w:pPr>
    </w:p>
    <w:p w14:paraId="5FA877D3" w14:textId="77777777" w:rsidR="009459F0" w:rsidRDefault="009459F0" w:rsidP="009459F0">
      <w:pPr>
        <w:rPr>
          <w:rFonts w:asciiTheme="minorHAnsi" w:hAnsiTheme="minorHAnsi" w:cstheme="minorHAnsi"/>
          <w:b/>
          <w:bCs/>
          <w:sz w:val="24"/>
          <w:szCs w:val="24"/>
        </w:rPr>
      </w:pPr>
    </w:p>
    <w:p w14:paraId="5D09C76C" w14:textId="77777777" w:rsidR="009459F0" w:rsidRDefault="009459F0" w:rsidP="009459F0">
      <w:pPr>
        <w:rPr>
          <w:rFonts w:asciiTheme="minorHAnsi" w:hAnsiTheme="minorHAnsi" w:cstheme="minorHAnsi"/>
          <w:b/>
          <w:bCs/>
          <w:sz w:val="24"/>
          <w:szCs w:val="24"/>
        </w:rPr>
      </w:pPr>
    </w:p>
    <w:p w14:paraId="5B34580B" w14:textId="77777777" w:rsidR="009459F0" w:rsidRDefault="009459F0" w:rsidP="009459F0">
      <w:pPr>
        <w:rPr>
          <w:rFonts w:asciiTheme="minorHAnsi" w:hAnsiTheme="minorHAnsi" w:cstheme="minorHAnsi"/>
          <w:b/>
          <w:bCs/>
          <w:sz w:val="24"/>
          <w:szCs w:val="24"/>
        </w:rPr>
      </w:pPr>
    </w:p>
    <w:p w14:paraId="022287B9" w14:textId="77777777" w:rsidR="009459F0" w:rsidRDefault="009459F0" w:rsidP="009459F0">
      <w:pPr>
        <w:rPr>
          <w:rFonts w:asciiTheme="minorHAnsi" w:hAnsiTheme="minorHAnsi" w:cstheme="minorHAnsi"/>
          <w:b/>
          <w:bCs/>
          <w:sz w:val="24"/>
          <w:szCs w:val="24"/>
        </w:rPr>
      </w:pPr>
    </w:p>
    <w:p w14:paraId="01BD8300" w14:textId="77777777" w:rsidR="009459F0" w:rsidRDefault="009459F0" w:rsidP="009459F0">
      <w:pPr>
        <w:rPr>
          <w:rFonts w:asciiTheme="minorHAnsi" w:hAnsiTheme="minorHAnsi" w:cstheme="minorHAnsi"/>
          <w:b/>
          <w:bCs/>
          <w:sz w:val="24"/>
          <w:szCs w:val="24"/>
        </w:rPr>
      </w:pPr>
    </w:p>
    <w:p w14:paraId="5E5752B8" w14:textId="77777777" w:rsidR="009459F0" w:rsidRDefault="009459F0" w:rsidP="009459F0">
      <w:pPr>
        <w:rPr>
          <w:rFonts w:asciiTheme="minorHAnsi" w:hAnsiTheme="minorHAnsi" w:cstheme="minorHAnsi"/>
          <w:b/>
          <w:bCs/>
          <w:sz w:val="24"/>
          <w:szCs w:val="24"/>
        </w:rPr>
      </w:pPr>
    </w:p>
    <w:p w14:paraId="570D44C3" w14:textId="77777777" w:rsidR="009459F0" w:rsidRDefault="009459F0" w:rsidP="009459F0">
      <w:pPr>
        <w:rPr>
          <w:rFonts w:asciiTheme="minorHAnsi" w:hAnsiTheme="minorHAnsi" w:cstheme="minorHAnsi"/>
          <w:b/>
          <w:bCs/>
          <w:sz w:val="24"/>
          <w:szCs w:val="24"/>
        </w:rPr>
      </w:pPr>
    </w:p>
    <w:p w14:paraId="3313E2EE" w14:textId="77777777" w:rsidR="009459F0" w:rsidRDefault="009459F0" w:rsidP="009459F0">
      <w:pPr>
        <w:rPr>
          <w:rFonts w:asciiTheme="minorHAnsi" w:hAnsiTheme="minorHAnsi" w:cstheme="minorHAnsi"/>
          <w:b/>
          <w:bCs/>
          <w:sz w:val="24"/>
          <w:szCs w:val="24"/>
        </w:rPr>
      </w:pPr>
    </w:p>
    <w:p w14:paraId="1CF58221" w14:textId="77777777" w:rsidR="009459F0" w:rsidRDefault="009459F0" w:rsidP="009459F0">
      <w:pPr>
        <w:rPr>
          <w:rFonts w:asciiTheme="minorHAnsi" w:hAnsiTheme="minorHAnsi" w:cstheme="minorHAnsi"/>
          <w:b/>
          <w:bCs/>
          <w:sz w:val="24"/>
          <w:szCs w:val="24"/>
        </w:rPr>
      </w:pPr>
    </w:p>
    <w:p w14:paraId="118DF246" w14:textId="77777777" w:rsidR="009459F0" w:rsidRDefault="009459F0" w:rsidP="009459F0">
      <w:pPr>
        <w:rPr>
          <w:rFonts w:asciiTheme="minorHAnsi" w:hAnsiTheme="minorHAnsi" w:cstheme="minorHAnsi"/>
          <w:b/>
          <w:bCs/>
          <w:sz w:val="24"/>
          <w:szCs w:val="24"/>
        </w:rPr>
      </w:pPr>
    </w:p>
    <w:p w14:paraId="0D942972" w14:textId="77777777" w:rsidR="009459F0" w:rsidRDefault="009459F0" w:rsidP="009459F0">
      <w:pPr>
        <w:rPr>
          <w:rFonts w:asciiTheme="minorHAnsi" w:hAnsiTheme="minorHAnsi" w:cstheme="minorHAnsi"/>
          <w:b/>
          <w:bCs/>
          <w:sz w:val="24"/>
          <w:szCs w:val="24"/>
        </w:rPr>
      </w:pPr>
    </w:p>
    <w:p w14:paraId="0806AEDE" w14:textId="77777777" w:rsidR="009459F0" w:rsidRDefault="009459F0" w:rsidP="009459F0">
      <w:pPr>
        <w:rPr>
          <w:rFonts w:asciiTheme="minorHAnsi" w:hAnsiTheme="minorHAnsi" w:cstheme="minorHAnsi"/>
          <w:b/>
          <w:bCs/>
          <w:sz w:val="24"/>
          <w:szCs w:val="24"/>
        </w:rPr>
      </w:pPr>
    </w:p>
    <w:p w14:paraId="036F33D3" w14:textId="77777777" w:rsidR="009459F0" w:rsidRDefault="009459F0" w:rsidP="009459F0">
      <w:pPr>
        <w:rPr>
          <w:rFonts w:asciiTheme="minorHAnsi" w:hAnsiTheme="minorHAnsi" w:cstheme="minorHAnsi"/>
          <w:b/>
          <w:bCs/>
          <w:sz w:val="24"/>
          <w:szCs w:val="24"/>
        </w:rPr>
      </w:pPr>
    </w:p>
    <w:p w14:paraId="5C23C977" w14:textId="77777777" w:rsidR="009459F0" w:rsidRDefault="009459F0" w:rsidP="009459F0">
      <w:pPr>
        <w:rPr>
          <w:rFonts w:asciiTheme="minorHAnsi" w:hAnsiTheme="minorHAnsi" w:cstheme="minorHAnsi"/>
          <w:b/>
          <w:bCs/>
          <w:sz w:val="24"/>
          <w:szCs w:val="24"/>
        </w:rPr>
      </w:pPr>
    </w:p>
    <w:p w14:paraId="63F4D3B0" w14:textId="77777777" w:rsidR="009459F0" w:rsidRDefault="009459F0" w:rsidP="009459F0">
      <w:pPr>
        <w:rPr>
          <w:rFonts w:asciiTheme="minorHAnsi" w:hAnsiTheme="minorHAnsi" w:cstheme="minorHAnsi"/>
          <w:b/>
          <w:bCs/>
          <w:sz w:val="24"/>
          <w:szCs w:val="24"/>
        </w:rPr>
      </w:pPr>
    </w:p>
    <w:p w14:paraId="4269F1A3" w14:textId="77777777" w:rsidR="009459F0" w:rsidRDefault="009459F0" w:rsidP="009459F0">
      <w:pPr>
        <w:rPr>
          <w:rFonts w:asciiTheme="minorHAnsi" w:hAnsiTheme="minorHAnsi" w:cstheme="minorHAnsi"/>
          <w:b/>
          <w:bCs/>
          <w:sz w:val="24"/>
          <w:szCs w:val="24"/>
        </w:rPr>
      </w:pPr>
    </w:p>
    <w:p w14:paraId="7567C6DD" w14:textId="77777777" w:rsidR="009459F0" w:rsidRDefault="009459F0" w:rsidP="009459F0">
      <w:pPr>
        <w:rPr>
          <w:rFonts w:asciiTheme="minorHAnsi" w:hAnsiTheme="minorHAnsi" w:cstheme="minorHAnsi"/>
          <w:b/>
          <w:bCs/>
          <w:sz w:val="24"/>
          <w:szCs w:val="24"/>
        </w:rPr>
      </w:pPr>
    </w:p>
    <w:p w14:paraId="29450585" w14:textId="77777777" w:rsidR="009459F0" w:rsidRDefault="009459F0" w:rsidP="009459F0">
      <w:pPr>
        <w:rPr>
          <w:rFonts w:asciiTheme="minorHAnsi" w:hAnsiTheme="minorHAnsi" w:cstheme="minorHAnsi"/>
          <w:b/>
          <w:bCs/>
          <w:sz w:val="24"/>
          <w:szCs w:val="24"/>
        </w:rPr>
      </w:pPr>
    </w:p>
    <w:p w14:paraId="57F19542" w14:textId="77777777" w:rsidR="009459F0" w:rsidRDefault="009459F0" w:rsidP="009459F0">
      <w:pPr>
        <w:rPr>
          <w:rFonts w:asciiTheme="minorHAnsi" w:hAnsiTheme="minorHAnsi" w:cstheme="minorHAnsi"/>
          <w:b/>
          <w:bCs/>
          <w:sz w:val="24"/>
          <w:szCs w:val="24"/>
        </w:rPr>
      </w:pPr>
    </w:p>
    <w:p w14:paraId="69F7EBED" w14:textId="77777777" w:rsidR="009459F0" w:rsidRDefault="009459F0" w:rsidP="009459F0">
      <w:pPr>
        <w:rPr>
          <w:rFonts w:asciiTheme="minorHAnsi" w:hAnsiTheme="minorHAnsi" w:cstheme="minorHAnsi"/>
          <w:b/>
          <w:bCs/>
          <w:sz w:val="24"/>
          <w:szCs w:val="24"/>
        </w:rPr>
      </w:pPr>
    </w:p>
    <w:p w14:paraId="6722D2F7" w14:textId="77777777" w:rsidR="009459F0" w:rsidRDefault="009459F0" w:rsidP="009459F0">
      <w:pPr>
        <w:rPr>
          <w:rFonts w:asciiTheme="minorHAnsi" w:hAnsiTheme="minorHAnsi" w:cstheme="minorHAnsi"/>
          <w:b/>
          <w:bCs/>
          <w:sz w:val="24"/>
          <w:szCs w:val="24"/>
        </w:rPr>
      </w:pPr>
    </w:p>
    <w:p w14:paraId="3E042ED7" w14:textId="77777777" w:rsidR="009459F0" w:rsidRDefault="009459F0" w:rsidP="009459F0">
      <w:pPr>
        <w:rPr>
          <w:rFonts w:asciiTheme="minorHAnsi" w:hAnsiTheme="minorHAnsi" w:cstheme="minorHAnsi"/>
          <w:b/>
          <w:bCs/>
          <w:sz w:val="24"/>
          <w:szCs w:val="24"/>
        </w:rPr>
      </w:pPr>
    </w:p>
    <w:p w14:paraId="4185B12B" w14:textId="77777777" w:rsidR="009459F0" w:rsidRDefault="009459F0" w:rsidP="009459F0">
      <w:pPr>
        <w:rPr>
          <w:rFonts w:asciiTheme="minorHAnsi" w:hAnsiTheme="minorHAnsi" w:cstheme="minorHAnsi"/>
          <w:b/>
          <w:bCs/>
          <w:sz w:val="24"/>
          <w:szCs w:val="24"/>
        </w:rPr>
      </w:pPr>
      <w:r w:rsidRPr="00E9305E">
        <w:rPr>
          <w:rFonts w:asciiTheme="minorHAnsi" w:hAnsiTheme="minorHAnsi" w:cstheme="minorHAnsi"/>
          <w:b/>
          <w:bCs/>
          <w:sz w:val="24"/>
          <w:szCs w:val="24"/>
        </w:rPr>
        <w:t>Content</w:t>
      </w:r>
      <w:r>
        <w:rPr>
          <w:rFonts w:asciiTheme="minorHAnsi" w:hAnsiTheme="minorHAnsi" w:cstheme="minorHAnsi"/>
          <w:b/>
          <w:bCs/>
          <w:sz w:val="24"/>
          <w:szCs w:val="24"/>
        </w:rPr>
        <w:t>s</w:t>
      </w:r>
    </w:p>
    <w:p w14:paraId="40EA87E7" w14:textId="77777777" w:rsidR="009459F0" w:rsidRPr="00CA7103" w:rsidRDefault="009459F0" w:rsidP="009459F0">
      <w:pPr>
        <w:rPr>
          <w:rFonts w:asciiTheme="minorHAnsi" w:hAnsiTheme="minorHAnsi" w:cstheme="minorHAnsi"/>
          <w:sz w:val="22"/>
          <w:szCs w:val="22"/>
        </w:rPr>
      </w:pPr>
    </w:p>
    <w:sdt>
      <w:sdtPr>
        <w:id w:val="-1970965185"/>
        <w:docPartObj>
          <w:docPartGallery w:val="Table of Contents"/>
          <w:docPartUnique/>
        </w:docPartObj>
      </w:sdtPr>
      <w:sdtEndPr>
        <w:rPr>
          <w:b/>
          <w:bCs/>
          <w:noProof/>
        </w:rPr>
      </w:sdtEndPr>
      <w:sdtContent>
        <w:p w14:paraId="4427A611" w14:textId="01C565F7" w:rsidR="009A530A" w:rsidRDefault="009459F0">
          <w:pPr>
            <w:pStyle w:val="TOC1"/>
            <w:tabs>
              <w:tab w:val="right" w:leader="dot" w:pos="9015"/>
            </w:tabs>
            <w:rPr>
              <w:rFonts w:asciiTheme="minorHAnsi" w:eastAsiaTheme="minorEastAsia" w:hAnsiTheme="minorHAnsi" w:cstheme="minorBidi"/>
              <w:noProof/>
              <w:kern w:val="2"/>
              <w:sz w:val="22"/>
              <w:szCs w:val="22"/>
              <w:lang w:val="en-IN" w:eastAsia="en-IN"/>
              <w14:ligatures w14:val="standardContextual"/>
            </w:rPr>
          </w:pPr>
          <w:r>
            <w:rPr>
              <w:rFonts w:asciiTheme="majorHAnsi" w:eastAsiaTheme="majorEastAsia" w:hAnsiTheme="majorHAnsi" w:cstheme="majorBidi"/>
              <w:color w:val="2F5496" w:themeColor="accent1" w:themeShade="BF"/>
              <w:sz w:val="32"/>
              <w:szCs w:val="32"/>
              <w:lang w:eastAsia="en-US"/>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en-US"/>
            </w:rPr>
            <w:fldChar w:fldCharType="separate"/>
          </w:r>
          <w:hyperlink w:anchor="_Toc197123047" w:history="1">
            <w:r w:rsidR="009A530A" w:rsidRPr="00B3697F">
              <w:rPr>
                <w:rStyle w:val="Hyperlink"/>
                <w:rFonts w:eastAsia="Times New Roman" w:cstheme="minorHAnsi"/>
                <w:noProof/>
              </w:rPr>
              <w:t>Project Management</w:t>
            </w:r>
            <w:r w:rsidR="009A530A">
              <w:rPr>
                <w:noProof/>
                <w:webHidden/>
              </w:rPr>
              <w:tab/>
            </w:r>
            <w:r w:rsidR="009A530A">
              <w:rPr>
                <w:noProof/>
                <w:webHidden/>
              </w:rPr>
              <w:fldChar w:fldCharType="begin"/>
            </w:r>
            <w:r w:rsidR="009A530A">
              <w:rPr>
                <w:noProof/>
                <w:webHidden/>
              </w:rPr>
              <w:instrText xml:space="preserve"> PAGEREF _Toc197123047 \h </w:instrText>
            </w:r>
            <w:r w:rsidR="009A530A">
              <w:rPr>
                <w:noProof/>
                <w:webHidden/>
              </w:rPr>
            </w:r>
            <w:r w:rsidR="009A530A">
              <w:rPr>
                <w:noProof/>
                <w:webHidden/>
              </w:rPr>
              <w:fldChar w:fldCharType="separate"/>
            </w:r>
            <w:r w:rsidR="009A530A">
              <w:rPr>
                <w:noProof/>
                <w:webHidden/>
              </w:rPr>
              <w:t>1</w:t>
            </w:r>
            <w:r w:rsidR="009A530A">
              <w:rPr>
                <w:noProof/>
                <w:webHidden/>
              </w:rPr>
              <w:fldChar w:fldCharType="end"/>
            </w:r>
          </w:hyperlink>
        </w:p>
        <w:p w14:paraId="401AC181" w14:textId="3E3818DA" w:rsidR="009A530A" w:rsidRDefault="009A530A">
          <w:pPr>
            <w:pStyle w:val="TOC2"/>
            <w:tabs>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48" w:history="1">
            <w:r w:rsidRPr="00B3697F">
              <w:rPr>
                <w:rStyle w:val="Hyperlink"/>
                <w:rFonts w:cstheme="minorHAnsi"/>
                <w:noProof/>
              </w:rPr>
              <w:t>Abbreviations and Definitions</w:t>
            </w:r>
            <w:r>
              <w:rPr>
                <w:noProof/>
                <w:webHidden/>
              </w:rPr>
              <w:tab/>
            </w:r>
            <w:r>
              <w:rPr>
                <w:noProof/>
                <w:webHidden/>
              </w:rPr>
              <w:fldChar w:fldCharType="begin"/>
            </w:r>
            <w:r>
              <w:rPr>
                <w:noProof/>
                <w:webHidden/>
              </w:rPr>
              <w:instrText xml:space="preserve"> PAGEREF _Toc197123048 \h </w:instrText>
            </w:r>
            <w:r>
              <w:rPr>
                <w:noProof/>
                <w:webHidden/>
              </w:rPr>
            </w:r>
            <w:r>
              <w:rPr>
                <w:noProof/>
                <w:webHidden/>
              </w:rPr>
              <w:fldChar w:fldCharType="separate"/>
            </w:r>
            <w:r>
              <w:rPr>
                <w:noProof/>
                <w:webHidden/>
              </w:rPr>
              <w:t>5</w:t>
            </w:r>
            <w:r>
              <w:rPr>
                <w:noProof/>
                <w:webHidden/>
              </w:rPr>
              <w:fldChar w:fldCharType="end"/>
            </w:r>
          </w:hyperlink>
        </w:p>
        <w:p w14:paraId="5D7E37D8" w14:textId="06EEAE4F" w:rsidR="009A530A" w:rsidRDefault="009A530A">
          <w:pPr>
            <w:pStyle w:val="TOC2"/>
            <w:tabs>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49" w:history="1">
            <w:r w:rsidRPr="00B3697F">
              <w:rPr>
                <w:rStyle w:val="Hyperlink"/>
                <w:rFonts w:cstheme="minorHAnsi"/>
                <w:noProof/>
              </w:rPr>
              <w:t>Organization Structure</w:t>
            </w:r>
            <w:r>
              <w:rPr>
                <w:noProof/>
                <w:webHidden/>
              </w:rPr>
              <w:tab/>
            </w:r>
            <w:r>
              <w:rPr>
                <w:noProof/>
                <w:webHidden/>
              </w:rPr>
              <w:fldChar w:fldCharType="begin"/>
            </w:r>
            <w:r>
              <w:rPr>
                <w:noProof/>
                <w:webHidden/>
              </w:rPr>
              <w:instrText xml:space="preserve"> PAGEREF _Toc197123049 \h </w:instrText>
            </w:r>
            <w:r>
              <w:rPr>
                <w:noProof/>
                <w:webHidden/>
              </w:rPr>
            </w:r>
            <w:r>
              <w:rPr>
                <w:noProof/>
                <w:webHidden/>
              </w:rPr>
              <w:fldChar w:fldCharType="separate"/>
            </w:r>
            <w:r>
              <w:rPr>
                <w:noProof/>
                <w:webHidden/>
              </w:rPr>
              <w:t>6</w:t>
            </w:r>
            <w:r>
              <w:rPr>
                <w:noProof/>
                <w:webHidden/>
              </w:rPr>
              <w:fldChar w:fldCharType="end"/>
            </w:r>
          </w:hyperlink>
        </w:p>
        <w:p w14:paraId="4E314C55" w14:textId="120DB609" w:rsidR="009A530A" w:rsidRDefault="009A530A">
          <w:pPr>
            <w:pStyle w:val="TOC2"/>
            <w:tabs>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0" w:history="1">
            <w:r w:rsidRPr="00B3697F">
              <w:rPr>
                <w:rStyle w:val="Hyperlink"/>
                <w:rFonts w:cstheme="minorHAnsi"/>
                <w:noProof/>
              </w:rPr>
              <w:t>PHASE – 1: Planning and Procurement</w:t>
            </w:r>
            <w:r>
              <w:rPr>
                <w:noProof/>
                <w:webHidden/>
              </w:rPr>
              <w:tab/>
            </w:r>
            <w:r>
              <w:rPr>
                <w:noProof/>
                <w:webHidden/>
              </w:rPr>
              <w:fldChar w:fldCharType="begin"/>
            </w:r>
            <w:r>
              <w:rPr>
                <w:noProof/>
                <w:webHidden/>
              </w:rPr>
              <w:instrText xml:space="preserve"> PAGEREF _Toc197123050 \h </w:instrText>
            </w:r>
            <w:r>
              <w:rPr>
                <w:noProof/>
                <w:webHidden/>
              </w:rPr>
            </w:r>
            <w:r>
              <w:rPr>
                <w:noProof/>
                <w:webHidden/>
              </w:rPr>
              <w:fldChar w:fldCharType="separate"/>
            </w:r>
            <w:r>
              <w:rPr>
                <w:noProof/>
                <w:webHidden/>
              </w:rPr>
              <w:t>7</w:t>
            </w:r>
            <w:r>
              <w:rPr>
                <w:noProof/>
                <w:webHidden/>
              </w:rPr>
              <w:fldChar w:fldCharType="end"/>
            </w:r>
          </w:hyperlink>
        </w:p>
        <w:p w14:paraId="544A442D" w14:textId="51460AED" w:rsidR="009A530A" w:rsidRDefault="009A530A">
          <w:pPr>
            <w:pStyle w:val="TOC3"/>
            <w:tabs>
              <w:tab w:val="left" w:pos="880"/>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1" w:history="1">
            <w:r w:rsidRPr="00B3697F">
              <w:rPr>
                <w:rStyle w:val="Hyperlink"/>
                <w:rFonts w:cstheme="minorHAnsi"/>
                <w:noProof/>
              </w:rPr>
              <w:t>1.</w:t>
            </w:r>
            <w:r>
              <w:rPr>
                <w:rFonts w:asciiTheme="minorHAnsi" w:eastAsiaTheme="minorEastAsia" w:hAnsiTheme="minorHAnsi" w:cstheme="minorBidi"/>
                <w:noProof/>
                <w:kern w:val="2"/>
                <w:sz w:val="22"/>
                <w:szCs w:val="22"/>
                <w:lang w:val="en-IN" w:eastAsia="en-IN"/>
                <w14:ligatures w14:val="standardContextual"/>
              </w:rPr>
              <w:tab/>
            </w:r>
            <w:r w:rsidRPr="00B3697F">
              <w:rPr>
                <w:rStyle w:val="Hyperlink"/>
                <w:rFonts w:cstheme="minorHAnsi"/>
                <w:noProof/>
              </w:rPr>
              <w:t>Planning and Procurement</w:t>
            </w:r>
            <w:r>
              <w:rPr>
                <w:noProof/>
                <w:webHidden/>
              </w:rPr>
              <w:tab/>
            </w:r>
            <w:r>
              <w:rPr>
                <w:noProof/>
                <w:webHidden/>
              </w:rPr>
              <w:fldChar w:fldCharType="begin"/>
            </w:r>
            <w:r>
              <w:rPr>
                <w:noProof/>
                <w:webHidden/>
              </w:rPr>
              <w:instrText xml:space="preserve"> PAGEREF _Toc197123051 \h </w:instrText>
            </w:r>
            <w:r>
              <w:rPr>
                <w:noProof/>
                <w:webHidden/>
              </w:rPr>
            </w:r>
            <w:r>
              <w:rPr>
                <w:noProof/>
                <w:webHidden/>
              </w:rPr>
              <w:fldChar w:fldCharType="separate"/>
            </w:r>
            <w:r>
              <w:rPr>
                <w:noProof/>
                <w:webHidden/>
              </w:rPr>
              <w:t>7</w:t>
            </w:r>
            <w:r>
              <w:rPr>
                <w:noProof/>
                <w:webHidden/>
              </w:rPr>
              <w:fldChar w:fldCharType="end"/>
            </w:r>
          </w:hyperlink>
        </w:p>
        <w:p w14:paraId="40265062" w14:textId="51A2BABD" w:rsidR="009A530A" w:rsidRDefault="009A530A">
          <w:pPr>
            <w:pStyle w:val="TOC3"/>
            <w:tabs>
              <w:tab w:val="left" w:pos="880"/>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2" w:history="1">
            <w:r w:rsidRPr="00B3697F">
              <w:rPr>
                <w:rStyle w:val="Hyperlink"/>
                <w:rFonts w:cstheme="minorHAnsi"/>
                <w:noProof/>
              </w:rPr>
              <w:t>2.</w:t>
            </w:r>
            <w:r>
              <w:rPr>
                <w:rFonts w:asciiTheme="minorHAnsi" w:eastAsiaTheme="minorEastAsia" w:hAnsiTheme="minorHAnsi" w:cstheme="minorBidi"/>
                <w:noProof/>
                <w:kern w:val="2"/>
                <w:sz w:val="22"/>
                <w:szCs w:val="22"/>
                <w:lang w:val="en-IN" w:eastAsia="en-IN"/>
                <w14:ligatures w14:val="standardContextual"/>
              </w:rPr>
              <w:tab/>
            </w:r>
            <w:r w:rsidRPr="00B3697F">
              <w:rPr>
                <w:rStyle w:val="Hyperlink"/>
                <w:rFonts w:cstheme="minorHAnsi"/>
                <w:noProof/>
              </w:rPr>
              <w:t>Coordination with Lender</w:t>
            </w:r>
            <w:r>
              <w:rPr>
                <w:noProof/>
                <w:webHidden/>
              </w:rPr>
              <w:tab/>
            </w:r>
            <w:r>
              <w:rPr>
                <w:noProof/>
                <w:webHidden/>
              </w:rPr>
              <w:fldChar w:fldCharType="begin"/>
            </w:r>
            <w:r>
              <w:rPr>
                <w:noProof/>
                <w:webHidden/>
              </w:rPr>
              <w:instrText xml:space="preserve"> PAGEREF _Toc197123052 \h </w:instrText>
            </w:r>
            <w:r>
              <w:rPr>
                <w:noProof/>
                <w:webHidden/>
              </w:rPr>
            </w:r>
            <w:r>
              <w:rPr>
                <w:noProof/>
                <w:webHidden/>
              </w:rPr>
              <w:fldChar w:fldCharType="separate"/>
            </w:r>
            <w:r>
              <w:rPr>
                <w:noProof/>
                <w:webHidden/>
              </w:rPr>
              <w:t>10</w:t>
            </w:r>
            <w:r>
              <w:rPr>
                <w:noProof/>
                <w:webHidden/>
              </w:rPr>
              <w:fldChar w:fldCharType="end"/>
            </w:r>
          </w:hyperlink>
        </w:p>
        <w:p w14:paraId="18E697DF" w14:textId="00B6EE99" w:rsidR="009A530A" w:rsidRDefault="009A530A">
          <w:pPr>
            <w:pStyle w:val="TOC2"/>
            <w:tabs>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3" w:history="1">
            <w:r w:rsidRPr="00B3697F">
              <w:rPr>
                <w:rStyle w:val="Hyperlink"/>
                <w:rFonts w:cstheme="minorHAnsi"/>
                <w:noProof/>
              </w:rPr>
              <w:t>PHASE – 2: Construction Phase</w:t>
            </w:r>
            <w:r>
              <w:rPr>
                <w:noProof/>
                <w:webHidden/>
              </w:rPr>
              <w:tab/>
            </w:r>
            <w:r>
              <w:rPr>
                <w:noProof/>
                <w:webHidden/>
              </w:rPr>
              <w:fldChar w:fldCharType="begin"/>
            </w:r>
            <w:r>
              <w:rPr>
                <w:noProof/>
                <w:webHidden/>
              </w:rPr>
              <w:instrText xml:space="preserve"> PAGEREF _Toc197123053 \h </w:instrText>
            </w:r>
            <w:r>
              <w:rPr>
                <w:noProof/>
                <w:webHidden/>
              </w:rPr>
            </w:r>
            <w:r>
              <w:rPr>
                <w:noProof/>
                <w:webHidden/>
              </w:rPr>
              <w:fldChar w:fldCharType="separate"/>
            </w:r>
            <w:r>
              <w:rPr>
                <w:noProof/>
                <w:webHidden/>
              </w:rPr>
              <w:t>11</w:t>
            </w:r>
            <w:r>
              <w:rPr>
                <w:noProof/>
                <w:webHidden/>
              </w:rPr>
              <w:fldChar w:fldCharType="end"/>
            </w:r>
          </w:hyperlink>
        </w:p>
        <w:p w14:paraId="615CF870" w14:textId="51D89413" w:rsidR="009A530A" w:rsidRDefault="009A530A">
          <w:pPr>
            <w:pStyle w:val="TOC3"/>
            <w:tabs>
              <w:tab w:val="left" w:pos="880"/>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4" w:history="1">
            <w:r w:rsidRPr="00B3697F">
              <w:rPr>
                <w:rStyle w:val="Hyperlink"/>
                <w:rFonts w:cstheme="minorHAnsi"/>
                <w:noProof/>
              </w:rPr>
              <w:t>1.</w:t>
            </w:r>
            <w:r>
              <w:rPr>
                <w:rFonts w:asciiTheme="minorHAnsi" w:eastAsiaTheme="minorEastAsia" w:hAnsiTheme="minorHAnsi" w:cstheme="minorBidi"/>
                <w:noProof/>
                <w:kern w:val="2"/>
                <w:sz w:val="22"/>
                <w:szCs w:val="22"/>
                <w:lang w:val="en-IN" w:eastAsia="en-IN"/>
                <w14:ligatures w14:val="standardContextual"/>
              </w:rPr>
              <w:tab/>
            </w:r>
            <w:r w:rsidRPr="00B3697F">
              <w:rPr>
                <w:rStyle w:val="Hyperlink"/>
                <w:rFonts w:cstheme="minorHAnsi"/>
                <w:noProof/>
              </w:rPr>
              <w:t>Construction Management</w:t>
            </w:r>
            <w:r>
              <w:rPr>
                <w:noProof/>
                <w:webHidden/>
              </w:rPr>
              <w:tab/>
            </w:r>
            <w:r>
              <w:rPr>
                <w:noProof/>
                <w:webHidden/>
              </w:rPr>
              <w:fldChar w:fldCharType="begin"/>
            </w:r>
            <w:r>
              <w:rPr>
                <w:noProof/>
                <w:webHidden/>
              </w:rPr>
              <w:instrText xml:space="preserve"> PAGEREF _Toc197123054 \h </w:instrText>
            </w:r>
            <w:r>
              <w:rPr>
                <w:noProof/>
                <w:webHidden/>
              </w:rPr>
            </w:r>
            <w:r>
              <w:rPr>
                <w:noProof/>
                <w:webHidden/>
              </w:rPr>
              <w:fldChar w:fldCharType="separate"/>
            </w:r>
            <w:r>
              <w:rPr>
                <w:noProof/>
                <w:webHidden/>
              </w:rPr>
              <w:t>11</w:t>
            </w:r>
            <w:r>
              <w:rPr>
                <w:noProof/>
                <w:webHidden/>
              </w:rPr>
              <w:fldChar w:fldCharType="end"/>
            </w:r>
          </w:hyperlink>
        </w:p>
        <w:p w14:paraId="46B3C3E4" w14:textId="4F4A1057" w:rsidR="009A530A" w:rsidRDefault="009A530A">
          <w:pPr>
            <w:pStyle w:val="TOC3"/>
            <w:tabs>
              <w:tab w:val="left" w:pos="880"/>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5" w:history="1">
            <w:r w:rsidRPr="00B3697F">
              <w:rPr>
                <w:rStyle w:val="Hyperlink"/>
                <w:rFonts w:cstheme="minorHAnsi"/>
                <w:noProof/>
              </w:rPr>
              <w:t>2.</w:t>
            </w:r>
            <w:r>
              <w:rPr>
                <w:rFonts w:asciiTheme="minorHAnsi" w:eastAsiaTheme="minorEastAsia" w:hAnsiTheme="minorHAnsi" w:cstheme="minorBidi"/>
                <w:noProof/>
                <w:kern w:val="2"/>
                <w:sz w:val="22"/>
                <w:szCs w:val="22"/>
                <w:lang w:val="en-IN" w:eastAsia="en-IN"/>
                <w14:ligatures w14:val="standardContextual"/>
              </w:rPr>
              <w:tab/>
            </w:r>
            <w:r w:rsidRPr="00B3697F">
              <w:rPr>
                <w:rStyle w:val="Hyperlink"/>
                <w:rFonts w:cstheme="minorHAnsi"/>
                <w:noProof/>
              </w:rPr>
              <w:t>Budget Escalation</w:t>
            </w:r>
            <w:r>
              <w:rPr>
                <w:noProof/>
                <w:webHidden/>
              </w:rPr>
              <w:tab/>
            </w:r>
            <w:r>
              <w:rPr>
                <w:noProof/>
                <w:webHidden/>
              </w:rPr>
              <w:fldChar w:fldCharType="begin"/>
            </w:r>
            <w:r>
              <w:rPr>
                <w:noProof/>
                <w:webHidden/>
              </w:rPr>
              <w:instrText xml:space="preserve"> PAGEREF _Toc197123055 \h </w:instrText>
            </w:r>
            <w:r>
              <w:rPr>
                <w:noProof/>
                <w:webHidden/>
              </w:rPr>
            </w:r>
            <w:r>
              <w:rPr>
                <w:noProof/>
                <w:webHidden/>
              </w:rPr>
              <w:fldChar w:fldCharType="separate"/>
            </w:r>
            <w:r>
              <w:rPr>
                <w:noProof/>
                <w:webHidden/>
              </w:rPr>
              <w:t>15</w:t>
            </w:r>
            <w:r>
              <w:rPr>
                <w:noProof/>
                <w:webHidden/>
              </w:rPr>
              <w:fldChar w:fldCharType="end"/>
            </w:r>
          </w:hyperlink>
        </w:p>
        <w:p w14:paraId="796EEE8C" w14:textId="5868C1BF" w:rsidR="009A530A" w:rsidRDefault="009A530A">
          <w:pPr>
            <w:pStyle w:val="TOC3"/>
            <w:tabs>
              <w:tab w:val="left" w:pos="880"/>
              <w:tab w:val="right" w:leader="dot" w:pos="9015"/>
            </w:tabs>
            <w:rPr>
              <w:rFonts w:asciiTheme="minorHAnsi" w:eastAsiaTheme="minorEastAsia" w:hAnsiTheme="minorHAnsi" w:cstheme="minorBidi"/>
              <w:noProof/>
              <w:kern w:val="2"/>
              <w:sz w:val="22"/>
              <w:szCs w:val="22"/>
              <w:lang w:val="en-IN" w:eastAsia="en-IN"/>
              <w14:ligatures w14:val="standardContextual"/>
            </w:rPr>
          </w:pPr>
          <w:hyperlink w:anchor="_Toc197123056" w:history="1">
            <w:r w:rsidRPr="00B3697F">
              <w:rPr>
                <w:rStyle w:val="Hyperlink"/>
                <w:rFonts w:cstheme="minorHAnsi"/>
                <w:noProof/>
              </w:rPr>
              <w:t>3.</w:t>
            </w:r>
            <w:r>
              <w:rPr>
                <w:rFonts w:asciiTheme="minorHAnsi" w:eastAsiaTheme="minorEastAsia" w:hAnsiTheme="minorHAnsi" w:cstheme="minorBidi"/>
                <w:noProof/>
                <w:kern w:val="2"/>
                <w:sz w:val="22"/>
                <w:szCs w:val="22"/>
                <w:lang w:val="en-IN" w:eastAsia="en-IN"/>
                <w14:ligatures w14:val="standardContextual"/>
              </w:rPr>
              <w:tab/>
            </w:r>
            <w:r w:rsidRPr="00B3697F">
              <w:rPr>
                <w:rStyle w:val="Hyperlink"/>
                <w:rFonts w:cstheme="minorHAnsi"/>
                <w:noProof/>
              </w:rPr>
              <w:t>Project Closure and Handover</w:t>
            </w:r>
            <w:r>
              <w:rPr>
                <w:noProof/>
                <w:webHidden/>
              </w:rPr>
              <w:tab/>
            </w:r>
            <w:r>
              <w:rPr>
                <w:noProof/>
                <w:webHidden/>
              </w:rPr>
              <w:fldChar w:fldCharType="begin"/>
            </w:r>
            <w:r>
              <w:rPr>
                <w:noProof/>
                <w:webHidden/>
              </w:rPr>
              <w:instrText xml:space="preserve"> PAGEREF _Toc197123056 \h </w:instrText>
            </w:r>
            <w:r>
              <w:rPr>
                <w:noProof/>
                <w:webHidden/>
              </w:rPr>
            </w:r>
            <w:r>
              <w:rPr>
                <w:noProof/>
                <w:webHidden/>
              </w:rPr>
              <w:fldChar w:fldCharType="separate"/>
            </w:r>
            <w:r>
              <w:rPr>
                <w:noProof/>
                <w:webHidden/>
              </w:rPr>
              <w:t>17</w:t>
            </w:r>
            <w:r>
              <w:rPr>
                <w:noProof/>
                <w:webHidden/>
              </w:rPr>
              <w:fldChar w:fldCharType="end"/>
            </w:r>
          </w:hyperlink>
        </w:p>
        <w:p w14:paraId="78609EDA" w14:textId="2FC26034" w:rsidR="009459F0" w:rsidRDefault="009459F0" w:rsidP="009459F0">
          <w:pPr>
            <w:rPr>
              <w:b/>
              <w:bCs/>
              <w:noProof/>
            </w:rPr>
          </w:pPr>
          <w:r>
            <w:rPr>
              <w:b/>
              <w:bCs/>
              <w:noProof/>
            </w:rPr>
            <w:fldChar w:fldCharType="end"/>
          </w:r>
        </w:p>
      </w:sdtContent>
    </w:sdt>
    <w:p w14:paraId="2DBB093B" w14:textId="77777777" w:rsidR="009459F0" w:rsidRDefault="009459F0" w:rsidP="009459F0">
      <w:bookmarkStart w:id="2" w:name="_Toc183276155"/>
      <w:bookmarkStart w:id="3" w:name="_Toc183276097"/>
    </w:p>
    <w:p w14:paraId="7B5DF5F8" w14:textId="77777777" w:rsidR="009459F0" w:rsidRDefault="009459F0" w:rsidP="009459F0"/>
    <w:p w14:paraId="5EB22D9E" w14:textId="77777777" w:rsidR="009459F0" w:rsidRDefault="009459F0" w:rsidP="009459F0"/>
    <w:p w14:paraId="748CF06B" w14:textId="77777777" w:rsidR="009459F0" w:rsidRDefault="009459F0" w:rsidP="009459F0"/>
    <w:p w14:paraId="5DF039E5" w14:textId="77777777" w:rsidR="009459F0" w:rsidRDefault="009459F0" w:rsidP="009459F0"/>
    <w:p w14:paraId="63E9FE4D" w14:textId="77777777" w:rsidR="009459F0" w:rsidRDefault="009459F0" w:rsidP="009459F0"/>
    <w:p w14:paraId="22CDB055" w14:textId="77777777" w:rsidR="009459F0" w:rsidRDefault="009459F0" w:rsidP="009459F0"/>
    <w:p w14:paraId="47F276FC" w14:textId="77777777" w:rsidR="009459F0" w:rsidRDefault="009459F0" w:rsidP="009459F0"/>
    <w:p w14:paraId="3BCB6DAD" w14:textId="77777777" w:rsidR="009459F0" w:rsidRDefault="009459F0" w:rsidP="009459F0"/>
    <w:p w14:paraId="063B4E4F" w14:textId="77777777" w:rsidR="009459F0" w:rsidRDefault="009459F0" w:rsidP="009459F0"/>
    <w:p w14:paraId="2C37D29D" w14:textId="77777777" w:rsidR="009459F0" w:rsidRDefault="009459F0" w:rsidP="009459F0"/>
    <w:p w14:paraId="7497A76D" w14:textId="77777777" w:rsidR="009459F0" w:rsidRDefault="009459F0" w:rsidP="009459F0"/>
    <w:p w14:paraId="78FEEAFE" w14:textId="77777777" w:rsidR="009459F0" w:rsidRDefault="009459F0" w:rsidP="009459F0"/>
    <w:p w14:paraId="668A0FC7" w14:textId="77777777" w:rsidR="009459F0" w:rsidRDefault="009459F0" w:rsidP="009459F0"/>
    <w:p w14:paraId="598C28B9" w14:textId="77777777" w:rsidR="009459F0" w:rsidRDefault="009459F0" w:rsidP="009459F0"/>
    <w:p w14:paraId="71031C78" w14:textId="77777777" w:rsidR="009459F0" w:rsidRDefault="009459F0" w:rsidP="009459F0"/>
    <w:p w14:paraId="1F680A94" w14:textId="77777777" w:rsidR="009459F0" w:rsidRDefault="009459F0" w:rsidP="009459F0"/>
    <w:p w14:paraId="756A814A" w14:textId="77777777" w:rsidR="009459F0" w:rsidRDefault="009459F0" w:rsidP="009459F0"/>
    <w:p w14:paraId="11EEF690" w14:textId="77777777" w:rsidR="009459F0" w:rsidRDefault="009459F0" w:rsidP="009459F0"/>
    <w:p w14:paraId="17759D66" w14:textId="77777777" w:rsidR="009459F0" w:rsidRDefault="009459F0" w:rsidP="009459F0"/>
    <w:p w14:paraId="1624168B" w14:textId="77777777" w:rsidR="009459F0" w:rsidRDefault="009459F0" w:rsidP="009459F0"/>
    <w:p w14:paraId="018186BA" w14:textId="77777777" w:rsidR="009459F0" w:rsidRDefault="009459F0" w:rsidP="009459F0"/>
    <w:p w14:paraId="611A31D5" w14:textId="77777777" w:rsidR="009459F0" w:rsidRDefault="009459F0" w:rsidP="009459F0"/>
    <w:p w14:paraId="44F6B549" w14:textId="77777777" w:rsidR="009459F0" w:rsidRDefault="009459F0" w:rsidP="009459F0"/>
    <w:p w14:paraId="47958EF4" w14:textId="77777777" w:rsidR="009459F0" w:rsidRDefault="009459F0" w:rsidP="009459F0"/>
    <w:p w14:paraId="4F9A13E3" w14:textId="77777777" w:rsidR="009459F0" w:rsidRDefault="009459F0" w:rsidP="009459F0"/>
    <w:p w14:paraId="64F9BEDC" w14:textId="77777777" w:rsidR="009459F0" w:rsidRDefault="009459F0" w:rsidP="009459F0"/>
    <w:p w14:paraId="5C1BDE21" w14:textId="77777777" w:rsidR="009459F0" w:rsidRDefault="009459F0" w:rsidP="009459F0"/>
    <w:p w14:paraId="34257A85" w14:textId="77777777" w:rsidR="009459F0" w:rsidRDefault="009459F0" w:rsidP="009459F0"/>
    <w:p w14:paraId="1CDA14B0" w14:textId="77777777" w:rsidR="009459F0" w:rsidRDefault="009459F0" w:rsidP="009459F0"/>
    <w:p w14:paraId="26D17649" w14:textId="77777777" w:rsidR="009459F0" w:rsidRDefault="009459F0" w:rsidP="009459F0"/>
    <w:p w14:paraId="1E411D4B" w14:textId="77777777" w:rsidR="009459F0" w:rsidRDefault="009459F0" w:rsidP="009459F0"/>
    <w:p w14:paraId="78E66A26" w14:textId="77777777" w:rsidR="009459F0" w:rsidRDefault="009459F0" w:rsidP="009459F0"/>
    <w:p w14:paraId="0C3FB327" w14:textId="77777777" w:rsidR="00E9517A" w:rsidRDefault="00E9517A" w:rsidP="009459F0"/>
    <w:p w14:paraId="6227A733" w14:textId="77777777" w:rsidR="00E9517A" w:rsidRDefault="00E9517A" w:rsidP="009459F0"/>
    <w:p w14:paraId="701D7C3F" w14:textId="77777777" w:rsidR="00E9517A" w:rsidRDefault="00E9517A" w:rsidP="009459F0"/>
    <w:p w14:paraId="5618C65A" w14:textId="77777777" w:rsidR="009459F0" w:rsidRDefault="009459F0" w:rsidP="009459F0"/>
    <w:p w14:paraId="7C59D372" w14:textId="77777777" w:rsidR="009459F0" w:rsidRDefault="009459F0" w:rsidP="009459F0"/>
    <w:bookmarkEnd w:id="2"/>
    <w:p w14:paraId="7D3F8D46" w14:textId="77777777" w:rsidR="009459F0" w:rsidRPr="00CA7103" w:rsidRDefault="009459F0" w:rsidP="009459F0">
      <w:pPr>
        <w:rPr>
          <w:rFonts w:asciiTheme="minorHAnsi" w:hAnsiTheme="minorHAnsi" w:cstheme="minorHAnsi"/>
          <w:sz w:val="22"/>
          <w:szCs w:val="22"/>
        </w:rPr>
      </w:pPr>
    </w:p>
    <w:p w14:paraId="468DC402" w14:textId="77777777" w:rsidR="00FD645C" w:rsidRPr="00E03C5B" w:rsidRDefault="00FD645C" w:rsidP="00FD645C">
      <w:pPr>
        <w:pStyle w:val="Heading2"/>
        <w:rPr>
          <w:rFonts w:asciiTheme="minorHAnsi" w:hAnsiTheme="minorHAnsi" w:cstheme="minorHAnsi"/>
        </w:rPr>
      </w:pPr>
      <w:bookmarkStart w:id="4" w:name="_Hlk185859155"/>
      <w:bookmarkStart w:id="5" w:name="_Toc196385503"/>
      <w:bookmarkStart w:id="6" w:name="_Toc197123048"/>
      <w:bookmarkEnd w:id="3"/>
      <w:r w:rsidRPr="00E8230A">
        <w:rPr>
          <w:rFonts w:asciiTheme="minorHAnsi" w:hAnsiTheme="minorHAnsi" w:cstheme="minorHAnsi"/>
          <w:sz w:val="24"/>
          <w:szCs w:val="24"/>
        </w:rPr>
        <w:t>Abbreviations and Definitions</w:t>
      </w:r>
      <w:bookmarkEnd w:id="5"/>
      <w:bookmarkEnd w:id="6"/>
      <w:r w:rsidRPr="00E03C5B">
        <w:rPr>
          <w:rFonts w:asciiTheme="minorHAnsi" w:hAnsiTheme="minorHAnsi" w:cstheme="minorHAnsi"/>
        </w:rPr>
        <w:br/>
      </w:r>
    </w:p>
    <w:tbl>
      <w:tblPr>
        <w:tblW w:w="7302" w:type="dxa"/>
        <w:tblInd w:w="805" w:type="dxa"/>
        <w:tblLook w:val="04A0" w:firstRow="1" w:lastRow="0" w:firstColumn="1" w:lastColumn="0" w:noHBand="0" w:noVBand="1"/>
      </w:tblPr>
      <w:tblGrid>
        <w:gridCol w:w="1714"/>
        <w:gridCol w:w="5588"/>
      </w:tblGrid>
      <w:tr w:rsidR="00FD645C" w:rsidRPr="00107358" w14:paraId="0BC1CF52" w14:textId="77777777" w:rsidTr="008615B9">
        <w:trPr>
          <w:trHeight w:val="413"/>
        </w:trPr>
        <w:tc>
          <w:tcPr>
            <w:tcW w:w="1714" w:type="dxa"/>
            <w:tcBorders>
              <w:top w:val="single" w:sz="4" w:space="0" w:color="auto"/>
              <w:left w:val="single" w:sz="4" w:space="0" w:color="auto"/>
              <w:bottom w:val="single" w:sz="4" w:space="0" w:color="auto"/>
              <w:right w:val="single" w:sz="4" w:space="0" w:color="auto"/>
            </w:tcBorders>
            <w:shd w:val="clear" w:color="000000" w:fill="D2D2D2"/>
            <w:vAlign w:val="center"/>
            <w:hideMark/>
          </w:tcPr>
          <w:p w14:paraId="47A55C37" w14:textId="77777777" w:rsidR="00FD645C" w:rsidRPr="00107358" w:rsidRDefault="00FD645C" w:rsidP="008615B9">
            <w:pPr>
              <w:rPr>
                <w:rFonts w:ascii="Calibri" w:eastAsia="Times New Roman" w:hAnsi="Calibri" w:cs="Calibri"/>
                <w:b/>
                <w:bCs/>
                <w:color w:val="000000"/>
                <w:sz w:val="24"/>
                <w:szCs w:val="24"/>
                <w:lang w:eastAsia="en-US"/>
              </w:rPr>
            </w:pPr>
            <w:r w:rsidRPr="00107358">
              <w:rPr>
                <w:rFonts w:ascii="Calibri" w:eastAsia="Times New Roman" w:hAnsi="Calibri" w:cs="Calibri"/>
                <w:b/>
                <w:bCs/>
                <w:color w:val="000000"/>
                <w:sz w:val="24"/>
                <w:szCs w:val="24"/>
                <w:lang w:eastAsia="en-US"/>
              </w:rPr>
              <w:t>Abbreviations</w:t>
            </w:r>
          </w:p>
        </w:tc>
        <w:tc>
          <w:tcPr>
            <w:tcW w:w="5588" w:type="dxa"/>
            <w:tcBorders>
              <w:top w:val="single" w:sz="4" w:space="0" w:color="auto"/>
              <w:left w:val="nil"/>
              <w:bottom w:val="single" w:sz="4" w:space="0" w:color="auto"/>
              <w:right w:val="single" w:sz="4" w:space="0" w:color="auto"/>
            </w:tcBorders>
            <w:shd w:val="clear" w:color="000000" w:fill="D2D2D2"/>
            <w:vAlign w:val="center"/>
            <w:hideMark/>
          </w:tcPr>
          <w:p w14:paraId="2DCF7B81" w14:textId="77777777" w:rsidR="00FD645C" w:rsidRPr="00107358" w:rsidRDefault="00FD645C" w:rsidP="008615B9">
            <w:pPr>
              <w:rPr>
                <w:rFonts w:ascii="Calibri" w:eastAsia="Times New Roman" w:hAnsi="Calibri" w:cs="Calibri"/>
                <w:b/>
                <w:bCs/>
                <w:color w:val="000000"/>
                <w:sz w:val="24"/>
                <w:szCs w:val="24"/>
                <w:lang w:eastAsia="en-US"/>
              </w:rPr>
            </w:pPr>
            <w:r w:rsidRPr="00107358">
              <w:rPr>
                <w:rFonts w:ascii="Calibri" w:eastAsia="Times New Roman" w:hAnsi="Calibri" w:cs="Calibri"/>
                <w:b/>
                <w:bCs/>
                <w:color w:val="000000"/>
                <w:sz w:val="24"/>
                <w:szCs w:val="24"/>
                <w:lang w:eastAsia="en-US"/>
              </w:rPr>
              <w:t>Details</w:t>
            </w:r>
          </w:p>
        </w:tc>
      </w:tr>
      <w:tr w:rsidR="00FD645C" w:rsidRPr="00107358" w14:paraId="24D7D12B"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31AC33CE"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BG</w:t>
            </w:r>
          </w:p>
        </w:tc>
        <w:tc>
          <w:tcPr>
            <w:tcW w:w="5588" w:type="dxa"/>
            <w:tcBorders>
              <w:top w:val="nil"/>
              <w:left w:val="nil"/>
              <w:bottom w:val="single" w:sz="4" w:space="0" w:color="auto"/>
              <w:right w:val="single" w:sz="4" w:space="0" w:color="auto"/>
            </w:tcBorders>
            <w:shd w:val="clear" w:color="auto" w:fill="auto"/>
            <w:vAlign w:val="center"/>
          </w:tcPr>
          <w:p w14:paraId="364C369C"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Bank Guarantee</w:t>
            </w:r>
          </w:p>
        </w:tc>
      </w:tr>
      <w:tr w:rsidR="00FD645C" w:rsidRPr="00107358" w14:paraId="044D1A4B"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068037F0"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BOQ</w:t>
            </w:r>
          </w:p>
        </w:tc>
        <w:tc>
          <w:tcPr>
            <w:tcW w:w="5588" w:type="dxa"/>
            <w:tcBorders>
              <w:top w:val="nil"/>
              <w:left w:val="nil"/>
              <w:bottom w:val="single" w:sz="4" w:space="0" w:color="auto"/>
              <w:right w:val="single" w:sz="4" w:space="0" w:color="auto"/>
            </w:tcBorders>
            <w:shd w:val="clear" w:color="auto" w:fill="auto"/>
            <w:vAlign w:val="center"/>
          </w:tcPr>
          <w:p w14:paraId="7FEEB971"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Bill of Quantities</w:t>
            </w:r>
          </w:p>
        </w:tc>
      </w:tr>
      <w:tr w:rsidR="00FD645C" w:rsidRPr="00107358" w14:paraId="437BE1AF"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CF654A3"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CEO</w:t>
            </w:r>
          </w:p>
        </w:tc>
        <w:tc>
          <w:tcPr>
            <w:tcW w:w="5588" w:type="dxa"/>
            <w:tcBorders>
              <w:top w:val="nil"/>
              <w:left w:val="nil"/>
              <w:bottom w:val="single" w:sz="4" w:space="0" w:color="auto"/>
              <w:right w:val="single" w:sz="4" w:space="0" w:color="auto"/>
            </w:tcBorders>
            <w:shd w:val="clear" w:color="auto" w:fill="auto"/>
            <w:vAlign w:val="center"/>
            <w:hideMark/>
          </w:tcPr>
          <w:p w14:paraId="3119BD32"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Chief Executive Officer</w:t>
            </w:r>
          </w:p>
        </w:tc>
      </w:tr>
      <w:tr w:rsidR="00FD645C" w:rsidRPr="00107358" w14:paraId="059A13DF"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28DCB19"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COO</w:t>
            </w:r>
          </w:p>
        </w:tc>
        <w:tc>
          <w:tcPr>
            <w:tcW w:w="5588" w:type="dxa"/>
            <w:tcBorders>
              <w:top w:val="nil"/>
              <w:left w:val="nil"/>
              <w:bottom w:val="single" w:sz="4" w:space="0" w:color="auto"/>
              <w:right w:val="single" w:sz="4" w:space="0" w:color="auto"/>
            </w:tcBorders>
            <w:shd w:val="clear" w:color="auto" w:fill="auto"/>
            <w:vAlign w:val="center"/>
            <w:hideMark/>
          </w:tcPr>
          <w:p w14:paraId="14B52D5D"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Chief Operating Officer</w:t>
            </w:r>
          </w:p>
        </w:tc>
      </w:tr>
      <w:tr w:rsidR="00FD645C" w:rsidRPr="00107358" w14:paraId="1BD42D38"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02F8F648"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COP</w:t>
            </w:r>
          </w:p>
        </w:tc>
        <w:tc>
          <w:tcPr>
            <w:tcW w:w="5588" w:type="dxa"/>
            <w:tcBorders>
              <w:top w:val="nil"/>
              <w:left w:val="nil"/>
              <w:bottom w:val="single" w:sz="4" w:space="0" w:color="auto"/>
              <w:right w:val="single" w:sz="4" w:space="0" w:color="auto"/>
            </w:tcBorders>
            <w:shd w:val="clear" w:color="auto" w:fill="auto"/>
            <w:vAlign w:val="center"/>
          </w:tcPr>
          <w:p w14:paraId="240CD856"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Certificate Of Payment</w:t>
            </w:r>
          </w:p>
        </w:tc>
      </w:tr>
      <w:tr w:rsidR="00FD645C" w:rsidRPr="00107358" w14:paraId="0B2E2DB1"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56AE859F"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DLP</w:t>
            </w:r>
          </w:p>
        </w:tc>
        <w:tc>
          <w:tcPr>
            <w:tcW w:w="5588" w:type="dxa"/>
            <w:tcBorders>
              <w:top w:val="nil"/>
              <w:left w:val="nil"/>
              <w:bottom w:val="single" w:sz="4" w:space="0" w:color="auto"/>
              <w:right w:val="single" w:sz="4" w:space="0" w:color="auto"/>
            </w:tcBorders>
            <w:shd w:val="clear" w:color="auto" w:fill="auto"/>
            <w:vAlign w:val="center"/>
          </w:tcPr>
          <w:p w14:paraId="0048FD68"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Defect Liability Period</w:t>
            </w:r>
          </w:p>
        </w:tc>
      </w:tr>
      <w:tr w:rsidR="00FD645C" w:rsidRPr="00107358" w14:paraId="62B635B4"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059B878B"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DLR</w:t>
            </w:r>
          </w:p>
        </w:tc>
        <w:tc>
          <w:tcPr>
            <w:tcW w:w="5588" w:type="dxa"/>
            <w:tcBorders>
              <w:top w:val="nil"/>
              <w:left w:val="nil"/>
              <w:bottom w:val="single" w:sz="4" w:space="0" w:color="auto"/>
              <w:right w:val="single" w:sz="4" w:space="0" w:color="auto"/>
            </w:tcBorders>
            <w:shd w:val="clear" w:color="auto" w:fill="auto"/>
            <w:vAlign w:val="center"/>
          </w:tcPr>
          <w:p w14:paraId="3AAB8FBE"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Daily Labour Report</w:t>
            </w:r>
          </w:p>
        </w:tc>
      </w:tr>
      <w:tr w:rsidR="00FD645C" w:rsidRPr="00107358" w14:paraId="521A006F"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33730DB"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DOA</w:t>
            </w:r>
          </w:p>
        </w:tc>
        <w:tc>
          <w:tcPr>
            <w:tcW w:w="5588" w:type="dxa"/>
            <w:tcBorders>
              <w:top w:val="nil"/>
              <w:left w:val="nil"/>
              <w:bottom w:val="single" w:sz="4" w:space="0" w:color="auto"/>
              <w:right w:val="single" w:sz="4" w:space="0" w:color="auto"/>
            </w:tcBorders>
            <w:shd w:val="clear" w:color="auto" w:fill="auto"/>
            <w:vAlign w:val="center"/>
            <w:hideMark/>
          </w:tcPr>
          <w:p w14:paraId="7759FBB3"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Delegation of Authority</w:t>
            </w:r>
          </w:p>
        </w:tc>
      </w:tr>
      <w:tr w:rsidR="00FD645C" w:rsidRPr="00107358" w14:paraId="4C57D652"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A8F7D36"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DPR</w:t>
            </w:r>
          </w:p>
        </w:tc>
        <w:tc>
          <w:tcPr>
            <w:tcW w:w="5588" w:type="dxa"/>
            <w:tcBorders>
              <w:top w:val="nil"/>
              <w:left w:val="nil"/>
              <w:bottom w:val="single" w:sz="4" w:space="0" w:color="auto"/>
              <w:right w:val="single" w:sz="4" w:space="0" w:color="auto"/>
            </w:tcBorders>
            <w:shd w:val="clear" w:color="auto" w:fill="auto"/>
            <w:vAlign w:val="center"/>
            <w:hideMark/>
          </w:tcPr>
          <w:p w14:paraId="7DC3671E"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D</w:t>
            </w:r>
            <w:r>
              <w:rPr>
                <w:rFonts w:ascii="Calibri" w:eastAsia="Times New Roman" w:hAnsi="Calibri" w:cs="Calibri"/>
                <w:color w:val="000000"/>
                <w:sz w:val="24"/>
                <w:szCs w:val="24"/>
                <w:lang w:eastAsia="en-US"/>
              </w:rPr>
              <w:t>aily Progress Report</w:t>
            </w:r>
          </w:p>
        </w:tc>
      </w:tr>
      <w:tr w:rsidR="00FD645C" w:rsidRPr="00107358" w14:paraId="0CCE389D"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235D23CC"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GFC</w:t>
            </w:r>
          </w:p>
        </w:tc>
        <w:tc>
          <w:tcPr>
            <w:tcW w:w="5588" w:type="dxa"/>
            <w:tcBorders>
              <w:top w:val="nil"/>
              <w:left w:val="nil"/>
              <w:bottom w:val="single" w:sz="4" w:space="0" w:color="auto"/>
              <w:right w:val="single" w:sz="4" w:space="0" w:color="auto"/>
            </w:tcBorders>
            <w:shd w:val="clear" w:color="auto" w:fill="auto"/>
            <w:vAlign w:val="center"/>
          </w:tcPr>
          <w:p w14:paraId="47330EDE"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Good For Construction</w:t>
            </w:r>
          </w:p>
        </w:tc>
      </w:tr>
      <w:tr w:rsidR="00FD645C" w:rsidRPr="00107358" w14:paraId="554EFF3F"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03D455F"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HO</w:t>
            </w:r>
          </w:p>
        </w:tc>
        <w:tc>
          <w:tcPr>
            <w:tcW w:w="5588" w:type="dxa"/>
            <w:tcBorders>
              <w:top w:val="nil"/>
              <w:left w:val="nil"/>
              <w:bottom w:val="single" w:sz="4" w:space="0" w:color="auto"/>
              <w:right w:val="single" w:sz="4" w:space="0" w:color="auto"/>
            </w:tcBorders>
            <w:shd w:val="clear" w:color="auto" w:fill="auto"/>
            <w:vAlign w:val="center"/>
            <w:hideMark/>
          </w:tcPr>
          <w:p w14:paraId="799B4911"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Head Office</w:t>
            </w:r>
          </w:p>
        </w:tc>
      </w:tr>
      <w:tr w:rsidR="00FD645C" w:rsidRPr="00107358" w14:paraId="7561F350"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2A2E748"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HOD</w:t>
            </w:r>
          </w:p>
        </w:tc>
        <w:tc>
          <w:tcPr>
            <w:tcW w:w="5588" w:type="dxa"/>
            <w:tcBorders>
              <w:top w:val="nil"/>
              <w:left w:val="nil"/>
              <w:bottom w:val="single" w:sz="4" w:space="0" w:color="auto"/>
              <w:right w:val="single" w:sz="4" w:space="0" w:color="auto"/>
            </w:tcBorders>
            <w:shd w:val="clear" w:color="auto" w:fill="auto"/>
            <w:vAlign w:val="center"/>
            <w:hideMark/>
          </w:tcPr>
          <w:p w14:paraId="4E8F955D"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Head of Department</w:t>
            </w:r>
          </w:p>
        </w:tc>
      </w:tr>
      <w:tr w:rsidR="00FD645C" w:rsidRPr="00107358" w14:paraId="00DDE7FE"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49C03ECB"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HSE</w:t>
            </w:r>
          </w:p>
        </w:tc>
        <w:tc>
          <w:tcPr>
            <w:tcW w:w="5588" w:type="dxa"/>
            <w:tcBorders>
              <w:top w:val="nil"/>
              <w:left w:val="nil"/>
              <w:bottom w:val="single" w:sz="4" w:space="0" w:color="auto"/>
              <w:right w:val="single" w:sz="4" w:space="0" w:color="auto"/>
            </w:tcBorders>
            <w:shd w:val="clear" w:color="auto" w:fill="auto"/>
            <w:vAlign w:val="center"/>
          </w:tcPr>
          <w:p w14:paraId="6F35DFF7"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Health, Safety &amp; Environment</w:t>
            </w:r>
          </w:p>
        </w:tc>
      </w:tr>
      <w:tr w:rsidR="00FD645C" w:rsidRPr="00107358" w14:paraId="455A91C5"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5C19A60E"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IE</w:t>
            </w:r>
          </w:p>
        </w:tc>
        <w:tc>
          <w:tcPr>
            <w:tcW w:w="5588" w:type="dxa"/>
            <w:tcBorders>
              <w:top w:val="nil"/>
              <w:left w:val="nil"/>
              <w:bottom w:val="single" w:sz="4" w:space="0" w:color="auto"/>
              <w:right w:val="single" w:sz="4" w:space="0" w:color="auto"/>
            </w:tcBorders>
            <w:shd w:val="clear" w:color="auto" w:fill="auto"/>
            <w:vAlign w:val="center"/>
          </w:tcPr>
          <w:p w14:paraId="5F045C6C"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Independent Engineer</w:t>
            </w:r>
          </w:p>
        </w:tc>
      </w:tr>
      <w:tr w:rsidR="00FD645C" w:rsidRPr="00107358" w14:paraId="2E3D5AA2"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3E971A0B"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ITR</w:t>
            </w:r>
          </w:p>
        </w:tc>
        <w:tc>
          <w:tcPr>
            <w:tcW w:w="5588" w:type="dxa"/>
            <w:tcBorders>
              <w:top w:val="nil"/>
              <w:left w:val="nil"/>
              <w:bottom w:val="single" w:sz="4" w:space="0" w:color="auto"/>
              <w:right w:val="single" w:sz="4" w:space="0" w:color="auto"/>
            </w:tcBorders>
            <w:shd w:val="clear" w:color="auto" w:fill="auto"/>
            <w:vAlign w:val="center"/>
          </w:tcPr>
          <w:p w14:paraId="45CEEBEA"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Inspection Test Report</w:t>
            </w:r>
          </w:p>
        </w:tc>
      </w:tr>
      <w:tr w:rsidR="00FD645C" w:rsidRPr="00107358" w14:paraId="0BB26244"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2CABE8A"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KPI</w:t>
            </w:r>
          </w:p>
        </w:tc>
        <w:tc>
          <w:tcPr>
            <w:tcW w:w="5588" w:type="dxa"/>
            <w:tcBorders>
              <w:top w:val="nil"/>
              <w:left w:val="nil"/>
              <w:bottom w:val="single" w:sz="4" w:space="0" w:color="auto"/>
              <w:right w:val="single" w:sz="4" w:space="0" w:color="auto"/>
            </w:tcBorders>
            <w:shd w:val="clear" w:color="auto" w:fill="auto"/>
            <w:vAlign w:val="center"/>
            <w:hideMark/>
          </w:tcPr>
          <w:p w14:paraId="36FC64C3"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Key Performance Indicators</w:t>
            </w:r>
          </w:p>
        </w:tc>
      </w:tr>
      <w:tr w:rsidR="00FD645C" w:rsidRPr="00107358" w14:paraId="5D31A569"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F87E0B5"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7AC4710B"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Monthly Information System</w:t>
            </w:r>
          </w:p>
        </w:tc>
      </w:tr>
      <w:tr w:rsidR="00FD645C" w:rsidRPr="00107358" w14:paraId="1BA6C12A"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155B071A"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NCR</w:t>
            </w:r>
          </w:p>
        </w:tc>
        <w:tc>
          <w:tcPr>
            <w:tcW w:w="5588" w:type="dxa"/>
            <w:tcBorders>
              <w:top w:val="nil"/>
              <w:left w:val="nil"/>
              <w:bottom w:val="single" w:sz="4" w:space="0" w:color="auto"/>
              <w:right w:val="single" w:sz="4" w:space="0" w:color="auto"/>
            </w:tcBorders>
            <w:shd w:val="clear" w:color="auto" w:fill="auto"/>
            <w:vAlign w:val="center"/>
          </w:tcPr>
          <w:p w14:paraId="602C3980"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Non-Conformance Report</w:t>
            </w:r>
          </w:p>
        </w:tc>
      </w:tr>
      <w:tr w:rsidR="00FD645C" w:rsidRPr="00107358" w14:paraId="0A4B25B2"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766FC9A5"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PD</w:t>
            </w:r>
          </w:p>
        </w:tc>
        <w:tc>
          <w:tcPr>
            <w:tcW w:w="5588" w:type="dxa"/>
            <w:tcBorders>
              <w:top w:val="nil"/>
              <w:left w:val="nil"/>
              <w:bottom w:val="single" w:sz="4" w:space="0" w:color="auto"/>
              <w:right w:val="single" w:sz="4" w:space="0" w:color="auto"/>
            </w:tcBorders>
            <w:shd w:val="clear" w:color="auto" w:fill="auto"/>
            <w:vAlign w:val="center"/>
          </w:tcPr>
          <w:p w14:paraId="3997A96A"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Project Director</w:t>
            </w:r>
          </w:p>
        </w:tc>
      </w:tr>
      <w:tr w:rsidR="00FD645C" w:rsidRPr="00107358" w14:paraId="2357962D"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7FF1DD80"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PEP</w:t>
            </w:r>
          </w:p>
        </w:tc>
        <w:tc>
          <w:tcPr>
            <w:tcW w:w="5588" w:type="dxa"/>
            <w:tcBorders>
              <w:top w:val="nil"/>
              <w:left w:val="nil"/>
              <w:bottom w:val="single" w:sz="4" w:space="0" w:color="auto"/>
              <w:right w:val="single" w:sz="4" w:space="0" w:color="auto"/>
            </w:tcBorders>
            <w:shd w:val="clear" w:color="auto" w:fill="auto"/>
            <w:vAlign w:val="center"/>
          </w:tcPr>
          <w:p w14:paraId="7CCB6E68"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Project Execution Plan</w:t>
            </w:r>
          </w:p>
        </w:tc>
      </w:tr>
      <w:tr w:rsidR="00FD645C" w:rsidRPr="00107358" w14:paraId="4BC4DD23"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722902B4"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PM</w:t>
            </w:r>
          </w:p>
        </w:tc>
        <w:tc>
          <w:tcPr>
            <w:tcW w:w="5588" w:type="dxa"/>
            <w:tcBorders>
              <w:top w:val="nil"/>
              <w:left w:val="nil"/>
              <w:bottom w:val="single" w:sz="4" w:space="0" w:color="auto"/>
              <w:right w:val="single" w:sz="4" w:space="0" w:color="auto"/>
            </w:tcBorders>
            <w:shd w:val="clear" w:color="auto" w:fill="auto"/>
            <w:vAlign w:val="center"/>
          </w:tcPr>
          <w:p w14:paraId="2A59A2BC"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Project Manager</w:t>
            </w:r>
          </w:p>
        </w:tc>
      </w:tr>
      <w:tr w:rsidR="00FD645C" w:rsidRPr="00107358" w14:paraId="7D0D6C2B"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64758F"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PO</w:t>
            </w:r>
          </w:p>
        </w:tc>
        <w:tc>
          <w:tcPr>
            <w:tcW w:w="5588" w:type="dxa"/>
            <w:tcBorders>
              <w:top w:val="nil"/>
              <w:left w:val="nil"/>
              <w:bottom w:val="single" w:sz="4" w:space="0" w:color="auto"/>
              <w:right w:val="single" w:sz="4" w:space="0" w:color="auto"/>
            </w:tcBorders>
            <w:shd w:val="clear" w:color="auto" w:fill="auto"/>
            <w:vAlign w:val="center"/>
            <w:hideMark/>
          </w:tcPr>
          <w:p w14:paraId="5AFED3BA"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Purchase Order</w:t>
            </w:r>
          </w:p>
        </w:tc>
      </w:tr>
      <w:tr w:rsidR="00FD645C" w:rsidRPr="00107358" w14:paraId="231D355C"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6FBB984"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PR</w:t>
            </w:r>
          </w:p>
        </w:tc>
        <w:tc>
          <w:tcPr>
            <w:tcW w:w="5588" w:type="dxa"/>
            <w:tcBorders>
              <w:top w:val="nil"/>
              <w:left w:val="nil"/>
              <w:bottom w:val="single" w:sz="4" w:space="0" w:color="auto"/>
              <w:right w:val="single" w:sz="4" w:space="0" w:color="auto"/>
            </w:tcBorders>
            <w:shd w:val="clear" w:color="auto" w:fill="auto"/>
            <w:vAlign w:val="center"/>
            <w:hideMark/>
          </w:tcPr>
          <w:p w14:paraId="0208B53A"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Purchase Requisition</w:t>
            </w:r>
          </w:p>
        </w:tc>
      </w:tr>
      <w:tr w:rsidR="00FD645C" w:rsidRPr="00107358" w14:paraId="3EE619CA"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51BDC949"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QA</w:t>
            </w:r>
          </w:p>
        </w:tc>
        <w:tc>
          <w:tcPr>
            <w:tcW w:w="5588" w:type="dxa"/>
            <w:tcBorders>
              <w:top w:val="nil"/>
              <w:left w:val="nil"/>
              <w:bottom w:val="single" w:sz="4" w:space="0" w:color="auto"/>
              <w:right w:val="single" w:sz="4" w:space="0" w:color="auto"/>
            </w:tcBorders>
            <w:shd w:val="clear" w:color="auto" w:fill="auto"/>
            <w:vAlign w:val="center"/>
          </w:tcPr>
          <w:p w14:paraId="78DFDB1F"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Quality Assurance</w:t>
            </w:r>
          </w:p>
        </w:tc>
      </w:tr>
      <w:tr w:rsidR="00FD645C" w:rsidRPr="00107358" w14:paraId="13E51BA2"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C783905"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QC</w:t>
            </w:r>
          </w:p>
        </w:tc>
        <w:tc>
          <w:tcPr>
            <w:tcW w:w="5588" w:type="dxa"/>
            <w:tcBorders>
              <w:top w:val="nil"/>
              <w:left w:val="nil"/>
              <w:bottom w:val="single" w:sz="4" w:space="0" w:color="auto"/>
              <w:right w:val="single" w:sz="4" w:space="0" w:color="auto"/>
            </w:tcBorders>
            <w:shd w:val="clear" w:color="auto" w:fill="auto"/>
            <w:vAlign w:val="center"/>
            <w:hideMark/>
          </w:tcPr>
          <w:p w14:paraId="4B30381A"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Quality C</w:t>
            </w:r>
            <w:r>
              <w:rPr>
                <w:rFonts w:ascii="Calibri" w:eastAsia="Times New Roman" w:hAnsi="Calibri" w:cs="Calibri"/>
                <w:color w:val="000000"/>
                <w:sz w:val="24"/>
                <w:szCs w:val="24"/>
                <w:lang w:eastAsia="en-US"/>
              </w:rPr>
              <w:t>ontrol</w:t>
            </w:r>
          </w:p>
        </w:tc>
      </w:tr>
      <w:tr w:rsidR="00FD645C" w:rsidRPr="00107358" w14:paraId="104CE3CA"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5761D5B0"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RA</w:t>
            </w:r>
          </w:p>
        </w:tc>
        <w:tc>
          <w:tcPr>
            <w:tcW w:w="5588" w:type="dxa"/>
            <w:tcBorders>
              <w:top w:val="nil"/>
              <w:left w:val="nil"/>
              <w:bottom w:val="single" w:sz="4" w:space="0" w:color="auto"/>
              <w:right w:val="single" w:sz="4" w:space="0" w:color="auto"/>
            </w:tcBorders>
            <w:shd w:val="clear" w:color="auto" w:fill="auto"/>
            <w:vAlign w:val="center"/>
          </w:tcPr>
          <w:p w14:paraId="5F4FB7D9"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Running Account</w:t>
            </w:r>
          </w:p>
        </w:tc>
      </w:tr>
      <w:tr w:rsidR="00FD645C" w:rsidRPr="00107358" w14:paraId="67BE2755"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70CB7BB2"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RFI</w:t>
            </w:r>
          </w:p>
        </w:tc>
        <w:tc>
          <w:tcPr>
            <w:tcW w:w="5588" w:type="dxa"/>
            <w:tcBorders>
              <w:top w:val="nil"/>
              <w:left w:val="nil"/>
              <w:bottom w:val="single" w:sz="4" w:space="0" w:color="auto"/>
              <w:right w:val="single" w:sz="4" w:space="0" w:color="auto"/>
            </w:tcBorders>
            <w:shd w:val="clear" w:color="auto" w:fill="auto"/>
            <w:vAlign w:val="center"/>
          </w:tcPr>
          <w:p w14:paraId="49554829"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Request For Information</w:t>
            </w:r>
          </w:p>
        </w:tc>
      </w:tr>
      <w:tr w:rsidR="00FD645C" w:rsidRPr="00107358" w14:paraId="427D5EE5"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04F7CAF0"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RFQ</w:t>
            </w:r>
          </w:p>
        </w:tc>
        <w:tc>
          <w:tcPr>
            <w:tcW w:w="5588" w:type="dxa"/>
            <w:tcBorders>
              <w:top w:val="nil"/>
              <w:left w:val="nil"/>
              <w:bottom w:val="single" w:sz="4" w:space="0" w:color="auto"/>
              <w:right w:val="single" w:sz="4" w:space="0" w:color="auto"/>
            </w:tcBorders>
            <w:shd w:val="clear" w:color="auto" w:fill="auto"/>
            <w:vAlign w:val="center"/>
          </w:tcPr>
          <w:p w14:paraId="3131119C"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Request For Quotation</w:t>
            </w:r>
          </w:p>
        </w:tc>
      </w:tr>
      <w:tr w:rsidR="00FD645C" w:rsidRPr="00107358" w14:paraId="152F91D8"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EAE4D22"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SOPP</w:t>
            </w:r>
          </w:p>
        </w:tc>
        <w:tc>
          <w:tcPr>
            <w:tcW w:w="5588" w:type="dxa"/>
            <w:tcBorders>
              <w:top w:val="nil"/>
              <w:left w:val="nil"/>
              <w:bottom w:val="single" w:sz="4" w:space="0" w:color="auto"/>
              <w:right w:val="single" w:sz="4" w:space="0" w:color="auto"/>
            </w:tcBorders>
            <w:shd w:val="clear" w:color="auto" w:fill="auto"/>
            <w:vAlign w:val="center"/>
            <w:hideMark/>
          </w:tcPr>
          <w:p w14:paraId="5FD1F84D"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Standard operating Policy &amp; Procedure</w:t>
            </w:r>
          </w:p>
        </w:tc>
      </w:tr>
      <w:tr w:rsidR="00FD645C" w:rsidRPr="00107358" w14:paraId="6ACEF460" w14:textId="77777777" w:rsidTr="008615B9">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185186C1"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TBT</w:t>
            </w:r>
          </w:p>
        </w:tc>
        <w:tc>
          <w:tcPr>
            <w:tcW w:w="5588" w:type="dxa"/>
            <w:tcBorders>
              <w:top w:val="nil"/>
              <w:left w:val="nil"/>
              <w:bottom w:val="single" w:sz="4" w:space="0" w:color="auto"/>
              <w:right w:val="single" w:sz="4" w:space="0" w:color="auto"/>
            </w:tcBorders>
            <w:shd w:val="clear" w:color="auto" w:fill="auto"/>
            <w:vAlign w:val="center"/>
          </w:tcPr>
          <w:p w14:paraId="0AAB5B01"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Toolbox Talk</w:t>
            </w:r>
          </w:p>
        </w:tc>
      </w:tr>
      <w:tr w:rsidR="00FD645C" w:rsidRPr="00107358" w14:paraId="431BAEF2" w14:textId="77777777" w:rsidTr="008615B9">
        <w:trPr>
          <w:trHeight w:val="290"/>
        </w:trPr>
        <w:tc>
          <w:tcPr>
            <w:tcW w:w="1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1A633"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VP</w:t>
            </w:r>
          </w:p>
        </w:tc>
        <w:tc>
          <w:tcPr>
            <w:tcW w:w="5588" w:type="dxa"/>
            <w:tcBorders>
              <w:top w:val="single" w:sz="4" w:space="0" w:color="auto"/>
              <w:left w:val="nil"/>
              <w:bottom w:val="single" w:sz="4" w:space="0" w:color="auto"/>
              <w:right w:val="single" w:sz="4" w:space="0" w:color="auto"/>
            </w:tcBorders>
            <w:shd w:val="clear" w:color="auto" w:fill="auto"/>
            <w:vAlign w:val="center"/>
            <w:hideMark/>
          </w:tcPr>
          <w:p w14:paraId="5241D881" w14:textId="77777777" w:rsidR="00FD645C" w:rsidRPr="00107358" w:rsidRDefault="00FD645C" w:rsidP="008615B9">
            <w:pPr>
              <w:rPr>
                <w:rFonts w:ascii="Calibri" w:eastAsia="Times New Roman" w:hAnsi="Calibri" w:cs="Calibri"/>
                <w:color w:val="000000"/>
                <w:sz w:val="24"/>
                <w:szCs w:val="24"/>
                <w:lang w:eastAsia="en-US"/>
              </w:rPr>
            </w:pPr>
            <w:r w:rsidRPr="00107358">
              <w:rPr>
                <w:rFonts w:ascii="Calibri" w:eastAsia="Times New Roman" w:hAnsi="Calibri" w:cs="Calibri"/>
                <w:color w:val="000000"/>
                <w:sz w:val="24"/>
                <w:szCs w:val="24"/>
                <w:lang w:eastAsia="en-US"/>
              </w:rPr>
              <w:t>Vice President</w:t>
            </w:r>
          </w:p>
        </w:tc>
      </w:tr>
      <w:tr w:rsidR="00FD645C" w:rsidRPr="00107358" w14:paraId="011A936D" w14:textId="77777777" w:rsidTr="008615B9">
        <w:trPr>
          <w:trHeight w:val="290"/>
        </w:trPr>
        <w:tc>
          <w:tcPr>
            <w:tcW w:w="1714" w:type="dxa"/>
            <w:tcBorders>
              <w:top w:val="single" w:sz="4" w:space="0" w:color="auto"/>
              <w:left w:val="single" w:sz="4" w:space="0" w:color="auto"/>
              <w:bottom w:val="single" w:sz="4" w:space="0" w:color="auto"/>
              <w:right w:val="single" w:sz="4" w:space="0" w:color="auto"/>
            </w:tcBorders>
            <w:shd w:val="clear" w:color="auto" w:fill="auto"/>
            <w:vAlign w:val="center"/>
          </w:tcPr>
          <w:p w14:paraId="18134AD7"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WBS</w:t>
            </w:r>
          </w:p>
        </w:tc>
        <w:tc>
          <w:tcPr>
            <w:tcW w:w="5588" w:type="dxa"/>
            <w:tcBorders>
              <w:top w:val="single" w:sz="4" w:space="0" w:color="auto"/>
              <w:left w:val="nil"/>
              <w:bottom w:val="single" w:sz="4" w:space="0" w:color="auto"/>
              <w:right w:val="single" w:sz="4" w:space="0" w:color="auto"/>
            </w:tcBorders>
            <w:shd w:val="clear" w:color="auto" w:fill="auto"/>
            <w:vAlign w:val="center"/>
          </w:tcPr>
          <w:p w14:paraId="372AD42D" w14:textId="77777777" w:rsidR="00FD645C" w:rsidRPr="00107358"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Work Breakdown Structure</w:t>
            </w:r>
          </w:p>
        </w:tc>
      </w:tr>
      <w:tr w:rsidR="00FD645C" w:rsidRPr="00107358" w14:paraId="1F672C5B" w14:textId="77777777" w:rsidTr="008615B9">
        <w:trPr>
          <w:trHeight w:val="290"/>
        </w:trPr>
        <w:tc>
          <w:tcPr>
            <w:tcW w:w="1714" w:type="dxa"/>
            <w:tcBorders>
              <w:top w:val="single" w:sz="4" w:space="0" w:color="auto"/>
              <w:left w:val="single" w:sz="4" w:space="0" w:color="auto"/>
              <w:bottom w:val="single" w:sz="4" w:space="0" w:color="auto"/>
              <w:right w:val="single" w:sz="4" w:space="0" w:color="auto"/>
            </w:tcBorders>
            <w:shd w:val="clear" w:color="auto" w:fill="auto"/>
            <w:vAlign w:val="center"/>
          </w:tcPr>
          <w:p w14:paraId="73965E3D"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WMS</w:t>
            </w:r>
          </w:p>
        </w:tc>
        <w:tc>
          <w:tcPr>
            <w:tcW w:w="5588" w:type="dxa"/>
            <w:tcBorders>
              <w:top w:val="single" w:sz="4" w:space="0" w:color="auto"/>
              <w:left w:val="nil"/>
              <w:bottom w:val="single" w:sz="4" w:space="0" w:color="auto"/>
              <w:right w:val="single" w:sz="4" w:space="0" w:color="auto"/>
            </w:tcBorders>
            <w:shd w:val="clear" w:color="auto" w:fill="auto"/>
            <w:vAlign w:val="center"/>
          </w:tcPr>
          <w:p w14:paraId="6AAA395A"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Work Method Statement</w:t>
            </w:r>
          </w:p>
        </w:tc>
      </w:tr>
      <w:tr w:rsidR="00FD645C" w:rsidRPr="00107358" w14:paraId="06AFB617" w14:textId="77777777" w:rsidTr="008615B9">
        <w:trPr>
          <w:trHeight w:val="290"/>
        </w:trPr>
        <w:tc>
          <w:tcPr>
            <w:tcW w:w="1714" w:type="dxa"/>
            <w:tcBorders>
              <w:top w:val="single" w:sz="4" w:space="0" w:color="auto"/>
              <w:left w:val="single" w:sz="4" w:space="0" w:color="auto"/>
              <w:bottom w:val="single" w:sz="4" w:space="0" w:color="auto"/>
              <w:right w:val="single" w:sz="4" w:space="0" w:color="auto"/>
            </w:tcBorders>
            <w:shd w:val="clear" w:color="auto" w:fill="auto"/>
            <w:vAlign w:val="center"/>
          </w:tcPr>
          <w:p w14:paraId="541D5FCC"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WO</w:t>
            </w:r>
          </w:p>
        </w:tc>
        <w:tc>
          <w:tcPr>
            <w:tcW w:w="5588" w:type="dxa"/>
            <w:tcBorders>
              <w:top w:val="single" w:sz="4" w:space="0" w:color="auto"/>
              <w:left w:val="nil"/>
              <w:bottom w:val="single" w:sz="4" w:space="0" w:color="auto"/>
              <w:right w:val="single" w:sz="4" w:space="0" w:color="auto"/>
            </w:tcBorders>
            <w:shd w:val="clear" w:color="auto" w:fill="auto"/>
            <w:vAlign w:val="center"/>
          </w:tcPr>
          <w:p w14:paraId="05F0EC8E" w14:textId="77777777" w:rsidR="00FD645C" w:rsidRDefault="00FD645C" w:rsidP="008615B9">
            <w:pPr>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Work Order</w:t>
            </w:r>
          </w:p>
        </w:tc>
      </w:tr>
    </w:tbl>
    <w:p w14:paraId="0A1BC339" w14:textId="77777777" w:rsidR="009459F0" w:rsidRPr="00F11A8F" w:rsidRDefault="009459F0" w:rsidP="009459F0">
      <w:pPr>
        <w:rPr>
          <w:rFonts w:asciiTheme="minorHAnsi" w:eastAsia="Times New Roman" w:hAnsiTheme="minorHAnsi" w:cstheme="minorHAnsi"/>
          <w:sz w:val="22"/>
          <w:szCs w:val="22"/>
        </w:rPr>
      </w:pPr>
      <w:r>
        <w:rPr>
          <w:rFonts w:asciiTheme="minorHAnsi" w:eastAsia="Times New Roman" w:hAnsiTheme="minorHAnsi" w:cstheme="minorHAnsi"/>
          <w:sz w:val="22"/>
          <w:szCs w:val="22"/>
        </w:rPr>
        <w:br w:type="page"/>
      </w:r>
      <w:bookmarkEnd w:id="4"/>
    </w:p>
    <w:p w14:paraId="661D20DF" w14:textId="77777777" w:rsidR="009459F0" w:rsidRPr="00F11A8F" w:rsidRDefault="009459F0" w:rsidP="009459F0">
      <w:pPr>
        <w:pStyle w:val="Heading2"/>
        <w:rPr>
          <w:rFonts w:asciiTheme="minorHAnsi" w:hAnsiTheme="minorHAnsi" w:cstheme="minorHAnsi"/>
          <w:sz w:val="24"/>
          <w:szCs w:val="24"/>
        </w:rPr>
      </w:pPr>
      <w:bookmarkStart w:id="7" w:name="_Toc183276098"/>
      <w:bookmarkStart w:id="8" w:name="_Toc197123049"/>
      <w:r w:rsidRPr="00E3202E">
        <w:rPr>
          <w:rFonts w:asciiTheme="minorHAnsi" w:hAnsiTheme="minorHAnsi" w:cstheme="minorHAnsi"/>
          <w:sz w:val="24"/>
          <w:szCs w:val="24"/>
        </w:rPr>
        <w:lastRenderedPageBreak/>
        <w:t>Organization Structure</w:t>
      </w:r>
      <w:bookmarkEnd w:id="7"/>
      <w:bookmarkEnd w:id="8"/>
    </w:p>
    <w:p w14:paraId="0682E993" w14:textId="77777777" w:rsidR="009459F0" w:rsidRDefault="009459F0" w:rsidP="009459F0">
      <w:pPr>
        <w:rPr>
          <w:rFonts w:asciiTheme="minorHAnsi" w:hAnsiTheme="minorHAnsi" w:cstheme="minorHAnsi"/>
          <w:sz w:val="22"/>
          <w:szCs w:val="22"/>
        </w:rPr>
      </w:pPr>
    </w:p>
    <w:p w14:paraId="674768B8" w14:textId="05DD41F7" w:rsidR="009459F0" w:rsidRDefault="00C725B4" w:rsidP="009459F0">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1250008" wp14:editId="4C184815">
            <wp:extent cx="5981065" cy="3987800"/>
            <wp:effectExtent l="0" t="0" r="635" b="0"/>
            <wp:docPr id="172774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0091" cy="4013820"/>
                    </a:xfrm>
                    <a:prstGeom prst="rect">
                      <a:avLst/>
                    </a:prstGeom>
                    <a:noFill/>
                  </pic:spPr>
                </pic:pic>
              </a:graphicData>
            </a:graphic>
          </wp:inline>
        </w:drawing>
      </w:r>
    </w:p>
    <w:p w14:paraId="39893D26" w14:textId="328E3452" w:rsidR="009459F0" w:rsidRDefault="009459F0" w:rsidP="009459F0">
      <w:pPr>
        <w:rPr>
          <w:rFonts w:asciiTheme="minorHAnsi" w:hAnsiTheme="minorHAnsi" w:cstheme="minorHAnsi"/>
          <w:sz w:val="22"/>
          <w:szCs w:val="22"/>
        </w:rPr>
      </w:pPr>
    </w:p>
    <w:p w14:paraId="60FBC0A1" w14:textId="479C04CF" w:rsidR="009459F0" w:rsidRDefault="009459F0" w:rsidP="009459F0">
      <w:pPr>
        <w:rPr>
          <w:rFonts w:asciiTheme="minorHAnsi" w:hAnsiTheme="minorHAnsi" w:cstheme="minorHAnsi"/>
          <w:sz w:val="22"/>
          <w:szCs w:val="22"/>
        </w:rPr>
      </w:pPr>
    </w:p>
    <w:p w14:paraId="3519DAEC" w14:textId="7628EC2E" w:rsidR="009459F0" w:rsidRDefault="009459F0" w:rsidP="009459F0">
      <w:pPr>
        <w:rPr>
          <w:rFonts w:asciiTheme="minorHAnsi" w:hAnsiTheme="minorHAnsi" w:cstheme="minorHAnsi"/>
          <w:sz w:val="22"/>
          <w:szCs w:val="22"/>
        </w:rPr>
      </w:pPr>
      <w:r w:rsidRPr="008C133A">
        <w:rPr>
          <w:rFonts w:asciiTheme="minorHAnsi" w:hAnsiTheme="minorHAnsi" w:cstheme="minorHAnsi"/>
          <w:noProof/>
          <w:sz w:val="22"/>
          <w:szCs w:val="22"/>
        </w:rPr>
        <mc:AlternateContent>
          <mc:Choice Requires="wps">
            <w:drawing>
              <wp:anchor distT="45720" distB="45720" distL="114300" distR="114300" simplePos="0" relativeHeight="251660288" behindDoc="0" locked="0" layoutInCell="1" allowOverlap="1" wp14:anchorId="44F17C58" wp14:editId="72C203A8">
                <wp:simplePos x="0" y="0"/>
                <wp:positionH relativeFrom="margin">
                  <wp:align>left</wp:align>
                </wp:positionH>
                <wp:positionV relativeFrom="paragraph">
                  <wp:posOffset>11430</wp:posOffset>
                </wp:positionV>
                <wp:extent cx="2522855" cy="407670"/>
                <wp:effectExtent l="0" t="0" r="107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891" cy="407670"/>
                        </a:xfrm>
                        <a:prstGeom prst="rect">
                          <a:avLst/>
                        </a:prstGeom>
                        <a:solidFill>
                          <a:srgbClr val="FFFFFF"/>
                        </a:solidFill>
                        <a:ln w="9525">
                          <a:solidFill>
                            <a:srgbClr val="000000"/>
                          </a:solidFill>
                          <a:miter lim="800000"/>
                          <a:headEnd/>
                          <a:tailEnd/>
                        </a:ln>
                      </wps:spPr>
                      <wps:txbx>
                        <w:txbxContent>
                          <w:p w14:paraId="7D9439CB" w14:textId="77777777" w:rsidR="009459F0" w:rsidRDefault="009459F0" w:rsidP="009459F0">
                            <w:pPr>
                              <w:rPr>
                                <w:rFonts w:asciiTheme="minorHAnsi" w:hAnsiTheme="minorHAnsi" w:cstheme="minorHAnsi"/>
                                <w:sz w:val="22"/>
                                <w:szCs w:val="22"/>
                              </w:rPr>
                            </w:pPr>
                            <w:r>
                              <w:rPr>
                                <w:rFonts w:asciiTheme="minorHAnsi" w:hAnsiTheme="minorHAnsi" w:cstheme="minorHAnsi"/>
                                <w:sz w:val="22"/>
                                <w:szCs w:val="22"/>
                              </w:rPr>
                              <w:t xml:space="preserve">Direct reporting function  </w:t>
                            </w:r>
                          </w:p>
                          <w:p w14:paraId="3A7A2C57" w14:textId="77777777" w:rsidR="009459F0" w:rsidRDefault="009459F0" w:rsidP="009459F0">
                            <w:pPr>
                              <w:rPr>
                                <w:rFonts w:asciiTheme="minorHAnsi" w:hAnsiTheme="minorHAnsi" w:cstheme="minorHAnsi"/>
                                <w:sz w:val="22"/>
                                <w:szCs w:val="22"/>
                              </w:rPr>
                            </w:pPr>
                            <w:r>
                              <w:rPr>
                                <w:rFonts w:asciiTheme="minorHAnsi" w:hAnsiTheme="minorHAnsi" w:cstheme="minorHAnsi"/>
                                <w:sz w:val="22"/>
                                <w:szCs w:val="22"/>
                              </w:rPr>
                              <w:t xml:space="preserve">Cross functional communications </w:t>
                            </w:r>
                          </w:p>
                          <w:p w14:paraId="7C03C85D" w14:textId="77777777" w:rsidR="009459F0" w:rsidRDefault="009459F0" w:rsidP="009459F0">
                            <w:pPr>
                              <w:rPr>
                                <w:rFonts w:asciiTheme="minorHAnsi" w:hAnsiTheme="minorHAnsi" w:cstheme="minorHAnsi"/>
                                <w:sz w:val="22"/>
                                <w:szCs w:val="22"/>
                              </w:rPr>
                            </w:pPr>
                          </w:p>
                          <w:p w14:paraId="382A91EB" w14:textId="77777777" w:rsidR="009459F0" w:rsidRDefault="009459F0" w:rsidP="00945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17C58" id="_x0000_s1027" type="#_x0000_t202" style="position:absolute;margin-left:0;margin-top:.9pt;width:198.65pt;height:32.1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">
                <v:textbox>
                  <w:txbxContent>
                    <w:p w14:paraId="7D9439CB" w14:textId="77777777" w:rsidR="009459F0" w:rsidRDefault="009459F0" w:rsidP="009459F0">
                      <w:pPr>
                        <w:rPr>
                          <w:rFonts w:asciiTheme="minorHAnsi" w:hAnsiTheme="minorHAnsi" w:cstheme="minorHAnsi"/>
                          <w:sz w:val="22"/>
                          <w:szCs w:val="22"/>
                        </w:rPr>
                      </w:pPr>
                      <w:r>
                        <w:rPr>
                          <w:rFonts w:asciiTheme="minorHAnsi" w:hAnsiTheme="minorHAnsi" w:cstheme="minorHAnsi"/>
                          <w:sz w:val="22"/>
                          <w:szCs w:val="22"/>
                        </w:rPr>
                        <w:t xml:space="preserve">Direct reporting function  </w:t>
                      </w:r>
                    </w:p>
                    <w:p w14:paraId="3A7A2C57" w14:textId="77777777" w:rsidR="009459F0" w:rsidRDefault="009459F0" w:rsidP="009459F0">
                      <w:pPr>
                        <w:rPr>
                          <w:rFonts w:asciiTheme="minorHAnsi" w:hAnsiTheme="minorHAnsi" w:cstheme="minorHAnsi"/>
                          <w:sz w:val="22"/>
                          <w:szCs w:val="22"/>
                        </w:rPr>
                      </w:pPr>
                      <w:r>
                        <w:rPr>
                          <w:rFonts w:asciiTheme="minorHAnsi" w:hAnsiTheme="minorHAnsi" w:cstheme="minorHAnsi"/>
                          <w:sz w:val="22"/>
                          <w:szCs w:val="22"/>
                        </w:rPr>
                        <w:t xml:space="preserve">Cross functional communications </w:t>
                      </w:r>
                    </w:p>
                    <w:p w14:paraId="7C03C85D" w14:textId="77777777" w:rsidR="009459F0" w:rsidRDefault="009459F0" w:rsidP="009459F0">
                      <w:pPr>
                        <w:rPr>
                          <w:rFonts w:asciiTheme="minorHAnsi" w:hAnsiTheme="minorHAnsi" w:cstheme="minorHAnsi"/>
                          <w:sz w:val="22"/>
                          <w:szCs w:val="22"/>
                        </w:rPr>
                      </w:pPr>
                    </w:p>
                    <w:p w14:paraId="382A91EB" w14:textId="77777777" w:rsidR="009459F0" w:rsidRDefault="009459F0" w:rsidP="009459F0"/>
                  </w:txbxContent>
                </v:textbox>
                <w10:wrap type="square" anchorx="margin"/>
              </v:shape>
            </w:pict>
          </mc:Fallback>
        </mc:AlternateContent>
      </w:r>
    </w:p>
    <w:p w14:paraId="3BF061EE" w14:textId="134EB2D9" w:rsidR="009459F0" w:rsidRDefault="009459F0" w:rsidP="009459F0">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40624942" wp14:editId="15A13D20">
                <wp:simplePos x="0" y="0"/>
                <wp:positionH relativeFrom="column">
                  <wp:posOffset>2080658</wp:posOffset>
                </wp:positionH>
                <wp:positionV relativeFrom="paragraph">
                  <wp:posOffset>143096</wp:posOffset>
                </wp:positionV>
                <wp:extent cx="374650" cy="0"/>
                <wp:effectExtent l="0" t="0" r="0" b="0"/>
                <wp:wrapNone/>
                <wp:docPr id="1271758191" name="Straight Connector 1"/>
                <wp:cNvGraphicFramePr/>
                <a:graphic xmlns:a="http://schemas.openxmlformats.org/drawingml/2006/main">
                  <a:graphicData uri="http://schemas.microsoft.com/office/word/2010/wordprocessingShape">
                    <wps:wsp>
                      <wps:cNvCnPr/>
                      <wps:spPr>
                        <a:xfrm flipV="1">
                          <a:off x="0" y="0"/>
                          <a:ext cx="37465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25787AE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5pt,11.25pt" to="193.3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" strokecolor="black [3200]" strokeweight="1.5pt">
                <v:stroke dashstyle="3 1" joinstyle="miter"/>
              </v:lin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65B2A76D" wp14:editId="11CDE049">
                <wp:simplePos x="0" y="0"/>
                <wp:positionH relativeFrom="column">
                  <wp:posOffset>2065655</wp:posOffset>
                </wp:positionH>
                <wp:positionV relativeFrom="paragraph">
                  <wp:posOffset>2540</wp:posOffset>
                </wp:positionV>
                <wp:extent cx="374650" cy="0"/>
                <wp:effectExtent l="0" t="0" r="0" b="0"/>
                <wp:wrapNone/>
                <wp:docPr id="837612941" name="Straight Connector 1"/>
                <wp:cNvGraphicFramePr/>
                <a:graphic xmlns:a="http://schemas.openxmlformats.org/drawingml/2006/main">
                  <a:graphicData uri="http://schemas.microsoft.com/office/word/2010/wordprocessingShape">
                    <wps:wsp>
                      <wps:cNvCnPr/>
                      <wps:spPr>
                        <a:xfrm flipV="1">
                          <a:off x="0" y="0"/>
                          <a:ext cx="3746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6EBA756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2pt" to="192.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" strokecolor="black [3200]" strokeweight="1.5pt">
                <v:stroke joinstyle="miter"/>
              </v:line>
            </w:pict>
          </mc:Fallback>
        </mc:AlternateContent>
      </w:r>
    </w:p>
    <w:p w14:paraId="0FE9CB45" w14:textId="77777777" w:rsidR="009459F0" w:rsidRDefault="009459F0" w:rsidP="009459F0">
      <w:pPr>
        <w:rPr>
          <w:rFonts w:asciiTheme="minorHAnsi" w:hAnsiTheme="minorHAnsi" w:cstheme="minorHAnsi"/>
          <w:sz w:val="22"/>
          <w:szCs w:val="22"/>
        </w:rPr>
      </w:pPr>
    </w:p>
    <w:p w14:paraId="1727C772" w14:textId="77777777" w:rsidR="009459F0" w:rsidRDefault="009459F0" w:rsidP="009459F0">
      <w:pPr>
        <w:rPr>
          <w:rFonts w:asciiTheme="minorHAnsi" w:hAnsiTheme="minorHAnsi" w:cstheme="minorHAnsi"/>
          <w:sz w:val="22"/>
          <w:szCs w:val="22"/>
        </w:rPr>
      </w:pPr>
    </w:p>
    <w:p w14:paraId="6C1B2EC9" w14:textId="77777777" w:rsidR="009459F0" w:rsidRDefault="009459F0" w:rsidP="009459F0">
      <w:pPr>
        <w:rPr>
          <w:rFonts w:asciiTheme="minorHAnsi" w:hAnsiTheme="minorHAnsi" w:cstheme="minorHAnsi"/>
          <w:sz w:val="22"/>
          <w:szCs w:val="22"/>
        </w:rPr>
      </w:pPr>
    </w:p>
    <w:p w14:paraId="69DED512" w14:textId="77777777" w:rsidR="009459F0" w:rsidRDefault="009459F0" w:rsidP="009459F0">
      <w:pPr>
        <w:rPr>
          <w:rFonts w:asciiTheme="minorHAnsi" w:hAnsiTheme="minorHAnsi" w:cstheme="minorHAnsi"/>
          <w:sz w:val="22"/>
          <w:szCs w:val="22"/>
        </w:rPr>
      </w:pPr>
    </w:p>
    <w:p w14:paraId="24A0FDB7" w14:textId="77777777" w:rsidR="009459F0" w:rsidRDefault="009459F0" w:rsidP="009459F0">
      <w:pPr>
        <w:rPr>
          <w:rFonts w:asciiTheme="minorHAnsi" w:hAnsiTheme="minorHAnsi" w:cstheme="minorHAnsi"/>
          <w:sz w:val="22"/>
          <w:szCs w:val="22"/>
        </w:rPr>
      </w:pPr>
    </w:p>
    <w:p w14:paraId="4F3217B7" w14:textId="77777777" w:rsidR="009459F0" w:rsidRDefault="009459F0" w:rsidP="009459F0">
      <w:pPr>
        <w:rPr>
          <w:rFonts w:asciiTheme="minorHAnsi" w:hAnsiTheme="minorHAnsi" w:cstheme="minorHAnsi"/>
          <w:sz w:val="22"/>
          <w:szCs w:val="22"/>
        </w:rPr>
      </w:pPr>
    </w:p>
    <w:p w14:paraId="4FC4B733" w14:textId="77777777" w:rsidR="009459F0" w:rsidRDefault="009459F0" w:rsidP="009459F0">
      <w:pPr>
        <w:rPr>
          <w:rFonts w:asciiTheme="minorHAnsi" w:hAnsiTheme="minorHAnsi" w:cstheme="minorHAnsi"/>
          <w:sz w:val="22"/>
          <w:szCs w:val="22"/>
        </w:rPr>
      </w:pPr>
    </w:p>
    <w:p w14:paraId="48B4F2B3" w14:textId="77777777" w:rsidR="009459F0" w:rsidRDefault="009459F0" w:rsidP="009459F0">
      <w:pPr>
        <w:rPr>
          <w:rFonts w:asciiTheme="minorHAnsi" w:hAnsiTheme="minorHAnsi" w:cstheme="minorHAnsi"/>
          <w:sz w:val="22"/>
          <w:szCs w:val="22"/>
        </w:rPr>
      </w:pPr>
    </w:p>
    <w:p w14:paraId="60CF8854" w14:textId="77777777" w:rsidR="009459F0" w:rsidRDefault="009459F0" w:rsidP="009459F0">
      <w:pPr>
        <w:rPr>
          <w:rFonts w:asciiTheme="minorHAnsi" w:hAnsiTheme="minorHAnsi" w:cstheme="minorHAnsi"/>
          <w:sz w:val="22"/>
          <w:szCs w:val="22"/>
        </w:rPr>
      </w:pPr>
    </w:p>
    <w:p w14:paraId="14ADED6A" w14:textId="77777777" w:rsidR="009459F0" w:rsidRDefault="009459F0" w:rsidP="009459F0">
      <w:pPr>
        <w:rPr>
          <w:rFonts w:asciiTheme="minorHAnsi" w:hAnsiTheme="minorHAnsi" w:cstheme="minorHAnsi"/>
          <w:sz w:val="22"/>
          <w:szCs w:val="22"/>
        </w:rPr>
      </w:pPr>
    </w:p>
    <w:p w14:paraId="6F79A863" w14:textId="77777777" w:rsidR="009459F0" w:rsidRDefault="009459F0" w:rsidP="009459F0">
      <w:pPr>
        <w:rPr>
          <w:rFonts w:asciiTheme="minorHAnsi" w:hAnsiTheme="minorHAnsi" w:cstheme="minorHAnsi"/>
          <w:sz w:val="22"/>
          <w:szCs w:val="22"/>
        </w:rPr>
      </w:pPr>
    </w:p>
    <w:p w14:paraId="293DD69A" w14:textId="77777777" w:rsidR="009459F0" w:rsidRDefault="009459F0" w:rsidP="009459F0">
      <w:pPr>
        <w:rPr>
          <w:rFonts w:asciiTheme="minorHAnsi" w:hAnsiTheme="minorHAnsi" w:cstheme="minorHAnsi"/>
          <w:sz w:val="22"/>
          <w:szCs w:val="22"/>
        </w:rPr>
      </w:pPr>
    </w:p>
    <w:p w14:paraId="445E9681" w14:textId="77777777" w:rsidR="009459F0" w:rsidRDefault="009459F0" w:rsidP="009459F0">
      <w:pPr>
        <w:rPr>
          <w:rFonts w:asciiTheme="minorHAnsi" w:hAnsiTheme="minorHAnsi" w:cstheme="minorHAnsi"/>
          <w:sz w:val="22"/>
          <w:szCs w:val="22"/>
        </w:rPr>
      </w:pPr>
    </w:p>
    <w:p w14:paraId="7BC0B46B" w14:textId="77777777" w:rsidR="009459F0" w:rsidRDefault="009459F0" w:rsidP="009459F0">
      <w:pPr>
        <w:rPr>
          <w:rFonts w:asciiTheme="minorHAnsi" w:hAnsiTheme="minorHAnsi" w:cstheme="minorHAnsi"/>
          <w:sz w:val="22"/>
          <w:szCs w:val="22"/>
        </w:rPr>
      </w:pPr>
    </w:p>
    <w:p w14:paraId="2AD659BE" w14:textId="77777777" w:rsidR="009459F0" w:rsidRDefault="009459F0" w:rsidP="009459F0">
      <w:pPr>
        <w:rPr>
          <w:rFonts w:asciiTheme="minorHAnsi" w:hAnsiTheme="minorHAnsi" w:cstheme="minorHAnsi"/>
          <w:sz w:val="22"/>
          <w:szCs w:val="22"/>
        </w:rPr>
      </w:pPr>
    </w:p>
    <w:p w14:paraId="7C3DA503" w14:textId="77777777" w:rsidR="009459F0" w:rsidRDefault="009459F0" w:rsidP="009459F0">
      <w:pPr>
        <w:rPr>
          <w:rFonts w:asciiTheme="minorHAnsi" w:hAnsiTheme="minorHAnsi" w:cstheme="minorHAnsi"/>
          <w:sz w:val="22"/>
          <w:szCs w:val="22"/>
        </w:rPr>
      </w:pPr>
    </w:p>
    <w:p w14:paraId="63F05FDF" w14:textId="77777777" w:rsidR="009459F0" w:rsidRDefault="009459F0" w:rsidP="009459F0">
      <w:pPr>
        <w:rPr>
          <w:rFonts w:asciiTheme="minorHAnsi" w:hAnsiTheme="minorHAnsi" w:cstheme="minorHAnsi"/>
          <w:sz w:val="22"/>
          <w:szCs w:val="22"/>
        </w:rPr>
      </w:pPr>
    </w:p>
    <w:p w14:paraId="179ACA8D" w14:textId="77777777" w:rsidR="009459F0" w:rsidRDefault="009459F0" w:rsidP="009459F0">
      <w:pPr>
        <w:rPr>
          <w:rFonts w:asciiTheme="minorHAnsi" w:hAnsiTheme="minorHAnsi" w:cstheme="minorHAnsi"/>
          <w:sz w:val="22"/>
          <w:szCs w:val="22"/>
        </w:rPr>
      </w:pPr>
    </w:p>
    <w:p w14:paraId="28594337" w14:textId="77777777" w:rsidR="009459F0" w:rsidRDefault="009459F0" w:rsidP="009459F0"/>
    <w:p w14:paraId="03744D1B" w14:textId="77777777" w:rsidR="009459F0" w:rsidRDefault="009459F0" w:rsidP="009459F0"/>
    <w:p w14:paraId="35B024DE" w14:textId="77777777" w:rsidR="0017598B" w:rsidRDefault="0017598B" w:rsidP="009459F0"/>
    <w:p w14:paraId="1FBEBA29" w14:textId="77777777" w:rsidR="009459F0" w:rsidRPr="0056068E" w:rsidRDefault="009459F0" w:rsidP="009459F0">
      <w:r w:rsidRPr="00CA7103">
        <w:rPr>
          <w:rFonts w:asciiTheme="minorHAnsi" w:hAnsiTheme="minorHAnsi" w:cstheme="minorHAnsi"/>
          <w:b/>
          <w:bCs/>
          <w:noProof/>
          <w:color w:val="000000"/>
          <w:sz w:val="22"/>
          <w:szCs w:val="22"/>
        </w:rPr>
        <mc:AlternateContent>
          <mc:Choice Requires="wps">
            <w:drawing>
              <wp:anchor distT="0" distB="0" distL="114300" distR="114300" simplePos="0" relativeHeight="251659264" behindDoc="0" locked="0" layoutInCell="1" allowOverlap="1" wp14:anchorId="22220246" wp14:editId="0DBE0249">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B0C045D" id="_x0000_t32" coordsize="21600,21600" o:spt="32" o:oned="t" path="m,l21600,21600e" filled="f">
                <v:path arrowok="t" fillok="f" o:connecttype="none"/>
                <o:lock v:ext="edit" shapetype="t"/>
              </v:shapetype>
              <v:shape id="Straight Arrow Connector 26" o:spid="_x0000_s1026" type="#_x0000_t32" style="position:absolute;margin-left:529.15pt;margin-top:179.75pt;width:3.55pt;height:13.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p>
    <w:p w14:paraId="72F876F5" w14:textId="77777777" w:rsidR="009459F0" w:rsidRPr="00B1154F" w:rsidRDefault="009459F0" w:rsidP="009459F0">
      <w:pPr>
        <w:pStyle w:val="Heading2"/>
        <w:rPr>
          <w:rFonts w:asciiTheme="minorHAnsi" w:hAnsiTheme="minorHAnsi" w:cstheme="minorHAnsi"/>
          <w:sz w:val="36"/>
          <w:szCs w:val="36"/>
        </w:rPr>
      </w:pPr>
      <w:bookmarkStart w:id="9" w:name="_Toc183276100"/>
      <w:bookmarkStart w:id="10" w:name="_Toc197123050"/>
      <w:r w:rsidRPr="00B1154F">
        <w:rPr>
          <w:rFonts w:asciiTheme="minorHAnsi" w:hAnsiTheme="minorHAnsi" w:cstheme="minorHAnsi"/>
          <w:sz w:val="36"/>
          <w:szCs w:val="36"/>
        </w:rPr>
        <w:lastRenderedPageBreak/>
        <w:t>PHASE – 1: Planning and Procurement</w:t>
      </w:r>
      <w:bookmarkEnd w:id="10"/>
    </w:p>
    <w:p w14:paraId="40F87A75" w14:textId="77777777" w:rsidR="009459F0" w:rsidRPr="00E3202E" w:rsidRDefault="009459F0" w:rsidP="009459F0">
      <w:pPr>
        <w:pStyle w:val="Heading3"/>
        <w:numPr>
          <w:ilvl w:val="0"/>
          <w:numId w:val="18"/>
        </w:numPr>
        <w:ind w:left="90"/>
        <w:rPr>
          <w:rFonts w:asciiTheme="minorHAnsi" w:hAnsiTheme="minorHAnsi" w:cstheme="minorHAnsi"/>
          <w:sz w:val="32"/>
          <w:szCs w:val="32"/>
        </w:rPr>
      </w:pPr>
      <w:bookmarkStart w:id="11" w:name="_Toc197123051"/>
      <w:bookmarkEnd w:id="9"/>
      <w:r>
        <w:rPr>
          <w:rFonts w:asciiTheme="minorHAnsi" w:hAnsiTheme="minorHAnsi" w:cstheme="minorHAnsi"/>
          <w:sz w:val="32"/>
          <w:szCs w:val="32"/>
        </w:rPr>
        <w:t>Planning and Procurement</w:t>
      </w:r>
      <w:bookmarkEnd w:id="11"/>
    </w:p>
    <w:p w14:paraId="177EB23F" w14:textId="77777777" w:rsidR="009459F0" w:rsidRPr="007E70BB" w:rsidRDefault="009459F0" w:rsidP="009459F0"/>
    <w:p w14:paraId="7288E942" w14:textId="77777777" w:rsidR="009459F0" w:rsidRDefault="009459F0" w:rsidP="009459F0">
      <w:pPr>
        <w:rPr>
          <w:ins w:id="12" w:author="Shrimali, Bhavesh" w:date="2025-05-02T12:32:00Z"/>
          <w:rFonts w:asciiTheme="minorHAnsi" w:hAnsiTheme="minorHAnsi" w:cstheme="minorHAnsi"/>
          <w:b/>
          <w:bCs/>
          <w:sz w:val="28"/>
          <w:szCs w:val="28"/>
        </w:rPr>
      </w:pPr>
      <w:bookmarkStart w:id="13" w:name="_Toc183276101"/>
      <w:bookmarkStart w:id="14" w:name="_Toc185862972"/>
      <w:r w:rsidRPr="008D16D2">
        <w:rPr>
          <w:rFonts w:asciiTheme="minorHAnsi" w:hAnsiTheme="minorHAnsi" w:cstheme="minorHAnsi"/>
          <w:b/>
          <w:bCs/>
          <w:sz w:val="28"/>
          <w:szCs w:val="28"/>
        </w:rPr>
        <w:t>Process Flow</w:t>
      </w:r>
      <w:bookmarkEnd w:id="13"/>
      <w:bookmarkEnd w:id="14"/>
    </w:p>
    <w:p w14:paraId="06C04416" w14:textId="60AEDBB9" w:rsidR="009459F0" w:rsidRPr="0094022D" w:rsidRDefault="00945595" w:rsidP="0094022D">
      <w:pPr>
        <w:ind w:left="-426"/>
        <w:rPr>
          <w:rFonts w:asciiTheme="minorHAnsi" w:hAnsiTheme="minorHAnsi" w:cstheme="minorHAnsi"/>
          <w:b/>
          <w:bCs/>
          <w:sz w:val="28"/>
          <w:szCs w:val="28"/>
        </w:rPr>
      </w:pPr>
      <w:ins w:id="15" w:author="Shrimali, Bhavesh" w:date="2025-05-02T12:34:00Z">
        <w:r w:rsidRPr="00945595">
          <w:rPr>
            <w:noProof/>
          </w:rPr>
          <w:drawing>
            <wp:inline distT="0" distB="0" distL="0" distR="0" wp14:anchorId="7D661731" wp14:editId="36DDBF19">
              <wp:extent cx="6286500" cy="7924800"/>
              <wp:effectExtent l="0" t="0" r="0" b="0"/>
              <wp:docPr id="1893360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7924800"/>
                      </a:xfrm>
                      <a:prstGeom prst="rect">
                        <a:avLst/>
                      </a:prstGeom>
                      <a:noFill/>
                      <a:ln>
                        <a:noFill/>
                      </a:ln>
                    </pic:spPr>
                  </pic:pic>
                </a:graphicData>
              </a:graphic>
            </wp:inline>
          </w:drawing>
        </w:r>
      </w:ins>
      <w:commentRangeStart w:id="16"/>
      <w:commentRangeStart w:id="17"/>
      <w:commentRangeEnd w:id="16"/>
      <w:ins w:id="18" w:author="Rahil  Sahu" w:date="2025-05-01T15:31:00Z">
        <w:r w:rsidR="003D373A">
          <w:rPr>
            <w:rStyle w:val="CommentReference"/>
          </w:rPr>
          <w:commentReference w:id="16"/>
        </w:r>
      </w:ins>
      <w:commentRangeEnd w:id="17"/>
      <w:r w:rsidR="000540CC">
        <w:rPr>
          <w:rStyle w:val="CommentReference"/>
        </w:rPr>
        <w:commentReference w:id="17"/>
      </w:r>
      <w:bookmarkStart w:id="19" w:name="_Toc183276102"/>
      <w:bookmarkStart w:id="20" w:name="_Toc185862973"/>
    </w:p>
    <w:p w14:paraId="1900A2FD" w14:textId="77777777" w:rsidR="009459F0" w:rsidRPr="00CA7103" w:rsidRDefault="009459F0" w:rsidP="009459F0">
      <w:pPr>
        <w:rPr>
          <w:rFonts w:asciiTheme="minorHAnsi" w:hAnsiTheme="minorHAnsi" w:cstheme="minorHAnsi"/>
          <w:sz w:val="22"/>
          <w:szCs w:val="22"/>
        </w:rPr>
      </w:pPr>
      <w:r w:rsidRPr="00684F77">
        <w:rPr>
          <w:rFonts w:asciiTheme="minorHAnsi" w:hAnsiTheme="minorHAnsi" w:cstheme="minorHAnsi"/>
          <w:b/>
          <w:bCs/>
          <w:sz w:val="28"/>
          <w:szCs w:val="28"/>
        </w:rPr>
        <w:lastRenderedPageBreak/>
        <w:t>Process Narrative</w:t>
      </w:r>
      <w:bookmarkEnd w:id="19"/>
      <w:bookmarkEnd w:id="20"/>
      <w:r w:rsidRPr="00E3202E">
        <w:br/>
      </w:r>
    </w:p>
    <w:tbl>
      <w:tblPr>
        <w:tblStyle w:val="RivisionHistory"/>
        <w:tblW w:w="583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5"/>
        <w:gridCol w:w="1417"/>
        <w:gridCol w:w="1136"/>
        <w:gridCol w:w="997"/>
      </w:tblGrid>
      <w:tr w:rsidR="009459F0" w:rsidRPr="00CA7103" w14:paraId="427CBBAE" w14:textId="77777777" w:rsidTr="00B1154F">
        <w:trPr>
          <w:cnfStyle w:val="100000000000" w:firstRow="1" w:lastRow="0" w:firstColumn="0" w:lastColumn="0" w:oddVBand="0" w:evenVBand="0" w:oddHBand="0" w:evenHBand="0" w:firstRowFirstColumn="0" w:firstRowLastColumn="0" w:lastRowFirstColumn="0" w:lastRowLastColumn="0"/>
        </w:trPr>
        <w:tc>
          <w:tcPr>
            <w:tcW w:w="3309" w:type="pct"/>
            <w:shd w:val="clear" w:color="D2D2D2" w:fill="D2D2D2"/>
          </w:tcPr>
          <w:p w14:paraId="487970B8"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Description</w:t>
            </w:r>
          </w:p>
        </w:tc>
        <w:tc>
          <w:tcPr>
            <w:tcW w:w="675" w:type="pct"/>
            <w:shd w:val="clear" w:color="D2D2D2" w:fill="D2D2D2"/>
          </w:tcPr>
          <w:p w14:paraId="75E60E25"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Performed By</w:t>
            </w:r>
          </w:p>
        </w:tc>
        <w:tc>
          <w:tcPr>
            <w:tcW w:w="541" w:type="pct"/>
            <w:shd w:val="clear" w:color="D2D2D2" w:fill="D2D2D2"/>
          </w:tcPr>
          <w:p w14:paraId="15B99057"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Frequency</w:t>
            </w:r>
          </w:p>
        </w:tc>
        <w:tc>
          <w:tcPr>
            <w:tcW w:w="475" w:type="pct"/>
            <w:shd w:val="clear" w:color="D2D2D2" w:fill="D2D2D2"/>
          </w:tcPr>
          <w:p w14:paraId="0AE3067E"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System / Manual</w:t>
            </w:r>
          </w:p>
        </w:tc>
      </w:tr>
      <w:tr w:rsidR="009459F0" w:rsidRPr="00CA7103" w14:paraId="69B649E5" w14:textId="77777777" w:rsidTr="00B1154F">
        <w:tc>
          <w:tcPr>
            <w:tcW w:w="3309" w:type="pct"/>
          </w:tcPr>
          <w:p w14:paraId="4638ECFC" w14:textId="77777777" w:rsidR="009459F0" w:rsidRPr="00CA7103"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Pr="00CA7103">
              <w:rPr>
                <w:rFonts w:asciiTheme="minorHAnsi" w:hAnsiTheme="minorHAnsi" w:cstheme="minorHAnsi"/>
                <w:b/>
                <w:sz w:val="22"/>
                <w:szCs w:val="22"/>
              </w:rPr>
              <w:t xml:space="preserve">.1 </w:t>
            </w:r>
            <w:r>
              <w:rPr>
                <w:rFonts w:asciiTheme="minorHAnsi" w:hAnsiTheme="minorHAnsi" w:cstheme="minorHAnsi"/>
                <w:b/>
                <w:sz w:val="22"/>
                <w:szCs w:val="22"/>
              </w:rPr>
              <w:t>Review the Scope of Work</w:t>
            </w:r>
          </w:p>
          <w:p w14:paraId="10E8532C" w14:textId="05CDA62A" w:rsidR="009459F0" w:rsidRPr="00CA7103" w:rsidRDefault="0036380B" w:rsidP="00B1154F">
            <w:pPr>
              <w:pStyle w:val="NormalWeb"/>
              <w:rPr>
                <w:rFonts w:asciiTheme="minorHAnsi" w:hAnsiTheme="minorHAnsi" w:cstheme="minorHAnsi"/>
                <w:bCs/>
                <w:sz w:val="22"/>
                <w:szCs w:val="22"/>
              </w:rPr>
            </w:pPr>
            <w:r>
              <w:rPr>
                <w:rFonts w:asciiTheme="minorHAnsi" w:eastAsia="Verdana" w:hAnsiTheme="minorHAnsi" w:cstheme="minorHAnsi"/>
                <w:bCs/>
                <w:sz w:val="22"/>
                <w:szCs w:val="22"/>
                <w:lang w:eastAsia="en-GB"/>
              </w:rPr>
              <w:t>Upon receiving the details of the Project,</w:t>
            </w:r>
            <w:r w:rsidR="00EE2C26">
              <w:rPr>
                <w:rFonts w:asciiTheme="minorHAnsi" w:eastAsia="Verdana" w:hAnsiTheme="minorHAnsi" w:cstheme="minorHAnsi"/>
                <w:bCs/>
                <w:sz w:val="22"/>
                <w:szCs w:val="22"/>
                <w:lang w:eastAsia="en-GB"/>
              </w:rPr>
              <w:t xml:space="preserve"> the project director</w:t>
            </w:r>
            <w:r>
              <w:rPr>
                <w:rFonts w:asciiTheme="minorHAnsi" w:eastAsia="Verdana" w:hAnsiTheme="minorHAnsi" w:cstheme="minorHAnsi"/>
                <w:bCs/>
                <w:sz w:val="22"/>
                <w:szCs w:val="22"/>
                <w:lang w:eastAsia="en-GB"/>
              </w:rPr>
              <w:t xml:space="preserve"> </w:t>
            </w:r>
            <w:r w:rsidR="009459F0" w:rsidRPr="00452E94">
              <w:rPr>
                <w:rFonts w:asciiTheme="minorHAnsi" w:eastAsia="Verdana" w:hAnsiTheme="minorHAnsi" w:cstheme="minorHAnsi"/>
                <w:bCs/>
                <w:sz w:val="22"/>
                <w:szCs w:val="22"/>
                <w:lang w:eastAsia="en-GB"/>
              </w:rPr>
              <w:t>will review the scope of work</w:t>
            </w:r>
          </w:p>
        </w:tc>
        <w:tc>
          <w:tcPr>
            <w:tcW w:w="675" w:type="pct"/>
          </w:tcPr>
          <w:p w14:paraId="3BCB675F" w14:textId="180BDDBD"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 xml:space="preserve">Project </w:t>
            </w:r>
            <w:r w:rsidR="00E46EA7">
              <w:rPr>
                <w:rFonts w:asciiTheme="minorHAnsi" w:hAnsiTheme="minorHAnsi" w:cstheme="minorHAnsi"/>
                <w:b/>
                <w:sz w:val="22"/>
                <w:szCs w:val="22"/>
              </w:rPr>
              <w:t>Director</w:t>
            </w:r>
          </w:p>
        </w:tc>
        <w:tc>
          <w:tcPr>
            <w:tcW w:w="541" w:type="pct"/>
          </w:tcPr>
          <w:p w14:paraId="05497DAF" w14:textId="4197D2E6" w:rsidR="009459F0" w:rsidRPr="00963700" w:rsidRDefault="00E46EA7" w:rsidP="00B1154F">
            <w:pPr>
              <w:rPr>
                <w:rFonts w:asciiTheme="minorHAnsi" w:hAnsiTheme="minorHAnsi" w:cstheme="minorHAnsi"/>
                <w:b/>
                <w:sz w:val="22"/>
                <w:szCs w:val="22"/>
              </w:rPr>
            </w:pPr>
            <w:r>
              <w:rPr>
                <w:rFonts w:asciiTheme="minorHAnsi" w:hAnsiTheme="minorHAnsi" w:cstheme="minorHAnsi"/>
                <w:b/>
                <w:bCs/>
                <w:sz w:val="22"/>
                <w:szCs w:val="22"/>
              </w:rPr>
              <w:t>Initial Stage of Project</w:t>
            </w:r>
          </w:p>
        </w:tc>
        <w:tc>
          <w:tcPr>
            <w:tcW w:w="475" w:type="pct"/>
          </w:tcPr>
          <w:p w14:paraId="6F6751B4" w14:textId="77777777" w:rsidR="009459F0" w:rsidRPr="00963700" w:rsidRDefault="009459F0" w:rsidP="00B1154F">
            <w:pPr>
              <w:rPr>
                <w:rFonts w:asciiTheme="minorHAnsi" w:hAnsiTheme="minorHAnsi" w:cstheme="minorHAnsi"/>
                <w:b/>
                <w:sz w:val="22"/>
                <w:szCs w:val="22"/>
              </w:rPr>
            </w:pPr>
            <w:r w:rsidRPr="00963700">
              <w:rPr>
                <w:rFonts w:asciiTheme="minorHAnsi" w:hAnsiTheme="minorHAnsi" w:cstheme="minorHAnsi"/>
                <w:b/>
                <w:sz w:val="22"/>
                <w:szCs w:val="22"/>
              </w:rPr>
              <w:t>Manual</w:t>
            </w:r>
          </w:p>
        </w:tc>
      </w:tr>
      <w:tr w:rsidR="009459F0" w:rsidRPr="00CA7103" w14:paraId="271BCA54" w14:textId="77777777" w:rsidTr="00B1154F">
        <w:tc>
          <w:tcPr>
            <w:tcW w:w="3309" w:type="pct"/>
          </w:tcPr>
          <w:p w14:paraId="113DB86D"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Pr="00CA7103">
              <w:rPr>
                <w:rFonts w:asciiTheme="minorHAnsi" w:hAnsiTheme="minorHAnsi" w:cstheme="minorHAnsi"/>
                <w:b/>
                <w:sz w:val="22"/>
                <w:szCs w:val="22"/>
              </w:rPr>
              <w:t xml:space="preserve">.2 </w:t>
            </w:r>
            <w:r>
              <w:rPr>
                <w:rFonts w:asciiTheme="minorHAnsi" w:hAnsiTheme="minorHAnsi" w:cstheme="minorHAnsi"/>
                <w:b/>
                <w:sz w:val="22"/>
                <w:szCs w:val="22"/>
              </w:rPr>
              <w:t>Conduct Preliminary Investigation</w:t>
            </w:r>
          </w:p>
          <w:p w14:paraId="07D8E619" w14:textId="77777777" w:rsidR="009459F0" w:rsidRPr="00CA7103" w:rsidRDefault="009459F0" w:rsidP="00B1154F">
            <w:pPr>
              <w:rPr>
                <w:rFonts w:asciiTheme="minorHAnsi" w:hAnsiTheme="minorHAnsi" w:cstheme="minorHAnsi"/>
                <w:b/>
                <w:sz w:val="22"/>
                <w:szCs w:val="22"/>
              </w:rPr>
            </w:pPr>
          </w:p>
          <w:p w14:paraId="26FFFEE9" w14:textId="541AB225" w:rsidR="009459F0" w:rsidRPr="00CA7103" w:rsidRDefault="009459F0" w:rsidP="00B1154F">
            <w:pPr>
              <w:rPr>
                <w:rFonts w:asciiTheme="minorHAnsi" w:hAnsiTheme="minorHAnsi" w:cstheme="minorHAnsi"/>
                <w:bCs/>
                <w:sz w:val="22"/>
                <w:szCs w:val="22"/>
              </w:rPr>
            </w:pPr>
            <w:r>
              <w:rPr>
                <w:rFonts w:asciiTheme="minorHAnsi" w:hAnsiTheme="minorHAnsi" w:cstheme="minorHAnsi"/>
                <w:bCs/>
                <w:sz w:val="22"/>
                <w:szCs w:val="22"/>
              </w:rPr>
              <w:t xml:space="preserve">The </w:t>
            </w:r>
            <w:r w:rsidR="0077337D">
              <w:rPr>
                <w:rFonts w:asciiTheme="minorHAnsi" w:hAnsiTheme="minorHAnsi" w:cstheme="minorHAnsi"/>
                <w:bCs/>
                <w:sz w:val="22"/>
                <w:szCs w:val="22"/>
              </w:rPr>
              <w:t>Project</w:t>
            </w:r>
            <w:r>
              <w:rPr>
                <w:rFonts w:asciiTheme="minorHAnsi" w:hAnsiTheme="minorHAnsi" w:cstheme="minorHAnsi"/>
                <w:bCs/>
                <w:sz w:val="22"/>
                <w:szCs w:val="22"/>
              </w:rPr>
              <w:t xml:space="preserve"> team to conduct Preliminary investigation </w:t>
            </w:r>
            <w:r w:rsidRPr="00752F87">
              <w:rPr>
                <w:rFonts w:asciiTheme="minorHAnsi" w:hAnsiTheme="minorHAnsi" w:cstheme="minorHAnsi"/>
                <w:bCs/>
                <w:sz w:val="22"/>
                <w:szCs w:val="22"/>
              </w:rPr>
              <w:t>involv</w:t>
            </w:r>
            <w:r>
              <w:rPr>
                <w:rFonts w:asciiTheme="minorHAnsi" w:hAnsiTheme="minorHAnsi" w:cstheme="minorHAnsi"/>
                <w:bCs/>
                <w:sz w:val="22"/>
                <w:szCs w:val="22"/>
              </w:rPr>
              <w:t>ing</w:t>
            </w:r>
            <w:r w:rsidRPr="00752F87">
              <w:rPr>
                <w:rFonts w:asciiTheme="minorHAnsi" w:hAnsiTheme="minorHAnsi" w:cstheme="minorHAnsi"/>
                <w:bCs/>
                <w:sz w:val="22"/>
                <w:szCs w:val="22"/>
              </w:rPr>
              <w:t xml:space="preserve"> site surveys (</w:t>
            </w:r>
            <w:r w:rsidR="0036380B">
              <w:rPr>
                <w:rFonts w:asciiTheme="minorHAnsi" w:hAnsiTheme="minorHAnsi" w:cstheme="minorHAnsi"/>
                <w:bCs/>
                <w:sz w:val="22"/>
                <w:szCs w:val="22"/>
              </w:rPr>
              <w:t xml:space="preserve">ex - </w:t>
            </w:r>
            <w:r>
              <w:rPr>
                <w:rFonts w:asciiTheme="minorHAnsi" w:hAnsiTheme="minorHAnsi" w:cstheme="minorHAnsi"/>
                <w:bCs/>
                <w:sz w:val="22"/>
                <w:szCs w:val="22"/>
              </w:rPr>
              <w:t xml:space="preserve">topography, </w:t>
            </w:r>
            <w:r w:rsidRPr="00752F87">
              <w:rPr>
                <w:rFonts w:asciiTheme="minorHAnsi" w:hAnsiTheme="minorHAnsi" w:cstheme="minorHAnsi"/>
                <w:bCs/>
                <w:sz w:val="22"/>
                <w:szCs w:val="22"/>
              </w:rPr>
              <w:t>geotechnical, hydrological, and marine</w:t>
            </w:r>
            <w:r>
              <w:rPr>
                <w:rFonts w:asciiTheme="minorHAnsi" w:hAnsiTheme="minorHAnsi" w:cstheme="minorHAnsi"/>
                <w:bCs/>
                <w:sz w:val="22"/>
                <w:szCs w:val="22"/>
              </w:rPr>
              <w:t>, historical data analysis &amp; other studies</w:t>
            </w:r>
            <w:r w:rsidRPr="00752F87">
              <w:rPr>
                <w:rFonts w:asciiTheme="minorHAnsi" w:hAnsiTheme="minorHAnsi" w:cstheme="minorHAnsi"/>
                <w:bCs/>
                <w:sz w:val="22"/>
                <w:szCs w:val="22"/>
              </w:rPr>
              <w:t>), environmental impact assessments, and regulatory compliance checks</w:t>
            </w:r>
            <w:r>
              <w:rPr>
                <w:rFonts w:asciiTheme="minorHAnsi" w:hAnsiTheme="minorHAnsi" w:cstheme="minorHAnsi"/>
                <w:bCs/>
                <w:sz w:val="22"/>
                <w:szCs w:val="22"/>
              </w:rPr>
              <w:t>.</w:t>
            </w:r>
          </w:p>
        </w:tc>
        <w:tc>
          <w:tcPr>
            <w:tcW w:w="675" w:type="pct"/>
          </w:tcPr>
          <w:p w14:paraId="45E30277" w14:textId="611DF831" w:rsidR="009459F0" w:rsidRPr="00963700" w:rsidRDefault="00F85799" w:rsidP="00B1154F">
            <w:pPr>
              <w:rPr>
                <w:rFonts w:asciiTheme="minorHAnsi" w:hAnsiTheme="minorHAnsi" w:cstheme="minorHAnsi"/>
                <w:b/>
                <w:sz w:val="22"/>
                <w:szCs w:val="22"/>
              </w:rPr>
            </w:pPr>
            <w:r>
              <w:rPr>
                <w:rFonts w:asciiTheme="minorHAnsi" w:hAnsiTheme="minorHAnsi" w:cstheme="minorHAnsi"/>
                <w:b/>
                <w:sz w:val="22"/>
                <w:szCs w:val="22"/>
              </w:rPr>
              <w:t>Project Manager</w:t>
            </w:r>
          </w:p>
        </w:tc>
        <w:tc>
          <w:tcPr>
            <w:tcW w:w="541" w:type="pct"/>
          </w:tcPr>
          <w:p w14:paraId="30E2768F" w14:textId="45E67F7C" w:rsidR="009459F0" w:rsidRPr="00963700" w:rsidRDefault="00E46EA7" w:rsidP="00B1154F">
            <w:pPr>
              <w:rPr>
                <w:rFonts w:asciiTheme="minorHAnsi" w:hAnsiTheme="minorHAnsi" w:cstheme="minorHAnsi"/>
                <w:b/>
                <w:sz w:val="22"/>
                <w:szCs w:val="22"/>
              </w:rPr>
            </w:pPr>
            <w:r>
              <w:rPr>
                <w:rFonts w:asciiTheme="minorHAnsi" w:hAnsiTheme="minorHAnsi" w:cstheme="minorHAnsi"/>
                <w:b/>
                <w:bCs/>
                <w:sz w:val="22"/>
                <w:szCs w:val="22"/>
              </w:rPr>
              <w:t>Initial Stage of Project</w:t>
            </w:r>
          </w:p>
        </w:tc>
        <w:tc>
          <w:tcPr>
            <w:tcW w:w="475" w:type="pct"/>
          </w:tcPr>
          <w:p w14:paraId="7AEB11EE"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7FF4D831" w14:textId="77777777" w:rsidTr="00B1154F">
        <w:tc>
          <w:tcPr>
            <w:tcW w:w="3309" w:type="pct"/>
          </w:tcPr>
          <w:p w14:paraId="702DBD86" w14:textId="77777777" w:rsidR="009459F0" w:rsidRDefault="009459F0" w:rsidP="00B1154F">
            <w:pPr>
              <w:rPr>
                <w:rFonts w:asciiTheme="minorHAnsi" w:hAnsiTheme="minorHAnsi" w:cstheme="minorHAnsi"/>
                <w:b/>
                <w:bCs/>
                <w:sz w:val="22"/>
                <w:szCs w:val="22"/>
              </w:rPr>
            </w:pPr>
            <w:r>
              <w:rPr>
                <w:rFonts w:asciiTheme="minorHAnsi" w:hAnsiTheme="minorHAnsi" w:cstheme="minorHAnsi"/>
                <w:b/>
                <w:bCs/>
                <w:sz w:val="22"/>
                <w:szCs w:val="22"/>
              </w:rPr>
              <w:t>1.3 Creating Layout and Tender drawing</w:t>
            </w:r>
          </w:p>
          <w:p w14:paraId="25CCA2AF" w14:textId="77777777" w:rsidR="009459F0" w:rsidRDefault="009459F0" w:rsidP="00B1154F">
            <w:pPr>
              <w:rPr>
                <w:rFonts w:asciiTheme="minorHAnsi" w:hAnsiTheme="minorHAnsi" w:cstheme="minorHAnsi"/>
                <w:b/>
                <w:bCs/>
                <w:sz w:val="22"/>
                <w:szCs w:val="22"/>
              </w:rPr>
            </w:pPr>
          </w:p>
          <w:p w14:paraId="3689E7B8" w14:textId="76DC8819" w:rsidR="009459F0" w:rsidRPr="00CA7103" w:rsidRDefault="0036380B" w:rsidP="00B1154F">
            <w:pPr>
              <w:rPr>
                <w:rFonts w:asciiTheme="minorHAnsi" w:hAnsiTheme="minorHAnsi" w:cstheme="minorHAnsi"/>
                <w:b/>
                <w:sz w:val="22"/>
                <w:szCs w:val="22"/>
              </w:rPr>
            </w:pPr>
            <w:r>
              <w:rPr>
                <w:rFonts w:asciiTheme="minorHAnsi" w:hAnsiTheme="minorHAnsi" w:cstheme="minorHAnsi"/>
                <w:sz w:val="22"/>
                <w:szCs w:val="22"/>
              </w:rPr>
              <w:t xml:space="preserve">Concept engineering or tender level engineering shall be prepared either in assistance with </w:t>
            </w:r>
            <w:r w:rsidR="0094022D">
              <w:rPr>
                <w:rFonts w:asciiTheme="minorHAnsi" w:hAnsiTheme="minorHAnsi" w:cstheme="minorHAnsi"/>
                <w:sz w:val="22"/>
                <w:szCs w:val="22"/>
              </w:rPr>
              <w:t>Technical</w:t>
            </w:r>
            <w:r>
              <w:rPr>
                <w:rFonts w:asciiTheme="minorHAnsi" w:hAnsiTheme="minorHAnsi" w:cstheme="minorHAnsi"/>
                <w:sz w:val="22"/>
                <w:szCs w:val="22"/>
              </w:rPr>
              <w:t xml:space="preserve"> team or Technical consultant. </w:t>
            </w:r>
          </w:p>
        </w:tc>
        <w:tc>
          <w:tcPr>
            <w:tcW w:w="675" w:type="pct"/>
          </w:tcPr>
          <w:p w14:paraId="638B5702" w14:textId="004C7E83"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P</w:t>
            </w:r>
            <w:r w:rsidR="00F85799">
              <w:rPr>
                <w:rFonts w:asciiTheme="minorHAnsi" w:hAnsiTheme="minorHAnsi" w:cstheme="minorHAnsi"/>
                <w:b/>
                <w:sz w:val="22"/>
                <w:szCs w:val="22"/>
              </w:rPr>
              <w:t>roject Manager</w:t>
            </w:r>
          </w:p>
        </w:tc>
        <w:tc>
          <w:tcPr>
            <w:tcW w:w="541" w:type="pct"/>
          </w:tcPr>
          <w:p w14:paraId="7395C768" w14:textId="6D5192A7" w:rsidR="009459F0" w:rsidRDefault="00E46EA7" w:rsidP="00B1154F">
            <w:pPr>
              <w:rPr>
                <w:rFonts w:asciiTheme="minorHAnsi" w:hAnsiTheme="minorHAnsi" w:cstheme="minorHAnsi"/>
                <w:b/>
                <w:sz w:val="22"/>
                <w:szCs w:val="22"/>
              </w:rPr>
            </w:pPr>
            <w:r>
              <w:rPr>
                <w:rFonts w:asciiTheme="minorHAnsi" w:hAnsiTheme="minorHAnsi" w:cstheme="minorHAnsi"/>
                <w:b/>
                <w:bCs/>
                <w:sz w:val="22"/>
                <w:szCs w:val="22"/>
              </w:rPr>
              <w:t>Initial Stage of Project</w:t>
            </w:r>
          </w:p>
        </w:tc>
        <w:tc>
          <w:tcPr>
            <w:tcW w:w="475" w:type="pct"/>
          </w:tcPr>
          <w:p w14:paraId="540FDF42"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51D0DBC9" w14:textId="77777777" w:rsidTr="00B1154F">
        <w:tc>
          <w:tcPr>
            <w:tcW w:w="3309" w:type="pct"/>
          </w:tcPr>
          <w:p w14:paraId="6F16BB3F"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 xml:space="preserve">1.4 Capex Budget estimation </w:t>
            </w:r>
          </w:p>
          <w:p w14:paraId="561A4C02" w14:textId="1122D971" w:rsidR="009459F0" w:rsidRDefault="009459F0" w:rsidP="00B1154F">
            <w:pPr>
              <w:rPr>
                <w:rFonts w:asciiTheme="minorHAnsi" w:hAnsiTheme="minorHAnsi" w:cstheme="minorHAnsi"/>
                <w:b/>
                <w:bCs/>
                <w:sz w:val="22"/>
                <w:szCs w:val="22"/>
              </w:rPr>
            </w:pPr>
            <w:r w:rsidRPr="00CA7103">
              <w:rPr>
                <w:rFonts w:asciiTheme="minorHAnsi" w:hAnsiTheme="minorHAnsi" w:cstheme="minorHAnsi"/>
                <w:sz w:val="22"/>
                <w:szCs w:val="22"/>
              </w:rPr>
              <w:br/>
            </w:r>
            <w:r w:rsidR="0036380B">
              <w:rPr>
                <w:rFonts w:asciiTheme="minorHAnsi" w:hAnsiTheme="minorHAnsi" w:cstheme="minorHAnsi"/>
                <w:sz w:val="22"/>
                <w:szCs w:val="22"/>
              </w:rPr>
              <w:t xml:space="preserve">The Project is </w:t>
            </w:r>
            <w:r w:rsidRPr="00B47DB8">
              <w:rPr>
                <w:rFonts w:asciiTheme="minorHAnsi" w:hAnsiTheme="minorHAnsi" w:cstheme="minorHAnsi"/>
                <w:sz w:val="22"/>
                <w:szCs w:val="22"/>
              </w:rPr>
              <w:t>segment</w:t>
            </w:r>
            <w:r w:rsidR="0036380B">
              <w:rPr>
                <w:rFonts w:asciiTheme="minorHAnsi" w:hAnsiTheme="minorHAnsi" w:cstheme="minorHAnsi"/>
                <w:sz w:val="22"/>
                <w:szCs w:val="22"/>
              </w:rPr>
              <w:t>ed</w:t>
            </w:r>
            <w:ins w:id="21" w:author="Shrimali, Bhavesh" w:date="2025-05-02T14:31:00Z">
              <w:r w:rsidR="005B5AC5">
                <w:rPr>
                  <w:rFonts w:asciiTheme="minorHAnsi" w:hAnsiTheme="minorHAnsi" w:cstheme="minorHAnsi"/>
                  <w:sz w:val="22"/>
                  <w:szCs w:val="22"/>
                </w:rPr>
                <w:t xml:space="preserve"> </w:t>
              </w:r>
            </w:ins>
            <w:r w:rsidR="0036380B">
              <w:rPr>
                <w:rFonts w:asciiTheme="minorHAnsi" w:hAnsiTheme="minorHAnsi" w:cstheme="minorHAnsi"/>
                <w:sz w:val="22"/>
                <w:szCs w:val="22"/>
              </w:rPr>
              <w:t>into smaller</w:t>
            </w:r>
            <w:r w:rsidRPr="00B47DB8">
              <w:rPr>
                <w:rFonts w:asciiTheme="minorHAnsi" w:hAnsiTheme="minorHAnsi" w:cstheme="minorHAnsi"/>
                <w:sz w:val="22"/>
                <w:szCs w:val="22"/>
              </w:rPr>
              <w:t xml:space="preserve"> packages. </w:t>
            </w:r>
            <w:r w:rsidR="0036380B">
              <w:rPr>
                <w:rFonts w:asciiTheme="minorHAnsi" w:hAnsiTheme="minorHAnsi" w:cstheme="minorHAnsi"/>
                <w:sz w:val="22"/>
                <w:szCs w:val="22"/>
              </w:rPr>
              <w:t>Based on</w:t>
            </w:r>
            <w:r w:rsidR="0036380B" w:rsidRPr="00B47DB8">
              <w:rPr>
                <w:rFonts w:asciiTheme="minorHAnsi" w:hAnsiTheme="minorHAnsi" w:cstheme="minorHAnsi"/>
                <w:sz w:val="22"/>
                <w:szCs w:val="22"/>
              </w:rPr>
              <w:t xml:space="preserve"> </w:t>
            </w:r>
            <w:r w:rsidRPr="00B47DB8">
              <w:rPr>
                <w:rFonts w:asciiTheme="minorHAnsi" w:hAnsiTheme="minorHAnsi" w:cstheme="minorHAnsi"/>
                <w:sz w:val="22"/>
                <w:szCs w:val="22"/>
              </w:rPr>
              <w:t>historical project data and current market rates</w:t>
            </w:r>
            <w:r w:rsidR="0036380B">
              <w:rPr>
                <w:rFonts w:asciiTheme="minorHAnsi" w:hAnsiTheme="minorHAnsi" w:cstheme="minorHAnsi"/>
                <w:sz w:val="22"/>
                <w:szCs w:val="22"/>
              </w:rPr>
              <w:t xml:space="preserve"> (budgetary quotes)</w:t>
            </w:r>
            <w:r w:rsidRPr="00B47DB8">
              <w:rPr>
                <w:rFonts w:asciiTheme="minorHAnsi" w:hAnsiTheme="minorHAnsi" w:cstheme="minorHAnsi"/>
                <w:sz w:val="22"/>
                <w:szCs w:val="22"/>
              </w:rPr>
              <w:t xml:space="preserve">, </w:t>
            </w:r>
            <w:r w:rsidR="0036380B">
              <w:rPr>
                <w:rFonts w:asciiTheme="minorHAnsi" w:hAnsiTheme="minorHAnsi" w:cstheme="minorHAnsi"/>
                <w:sz w:val="22"/>
                <w:szCs w:val="22"/>
              </w:rPr>
              <w:t xml:space="preserve">the estimation for the project is made. </w:t>
            </w:r>
          </w:p>
        </w:tc>
        <w:tc>
          <w:tcPr>
            <w:tcW w:w="675" w:type="pct"/>
          </w:tcPr>
          <w:p w14:paraId="49E2C6C3" w14:textId="09E5C66A" w:rsidR="009459F0" w:rsidRDefault="009459F0" w:rsidP="00B1154F">
            <w:pPr>
              <w:rPr>
                <w:rFonts w:asciiTheme="minorHAnsi" w:hAnsiTheme="minorHAnsi" w:cstheme="minorHAnsi"/>
                <w:b/>
                <w:sz w:val="22"/>
                <w:szCs w:val="22"/>
              </w:rPr>
            </w:pPr>
            <w:r>
              <w:rPr>
                <w:rFonts w:asciiTheme="minorHAnsi" w:hAnsiTheme="minorHAnsi" w:cstheme="minorHAnsi"/>
                <w:b/>
                <w:bCs/>
                <w:sz w:val="22"/>
                <w:szCs w:val="22"/>
              </w:rPr>
              <w:t>Project</w:t>
            </w:r>
            <w:r w:rsidR="00D1583A">
              <w:rPr>
                <w:rFonts w:asciiTheme="minorHAnsi" w:hAnsiTheme="minorHAnsi" w:cstheme="minorHAnsi"/>
                <w:b/>
                <w:bCs/>
                <w:sz w:val="22"/>
                <w:szCs w:val="22"/>
              </w:rPr>
              <w:t xml:space="preserve"> Manager</w:t>
            </w:r>
            <w:r>
              <w:rPr>
                <w:rFonts w:asciiTheme="minorHAnsi" w:hAnsiTheme="minorHAnsi" w:cstheme="minorHAnsi"/>
                <w:b/>
                <w:bCs/>
                <w:sz w:val="22"/>
                <w:szCs w:val="22"/>
              </w:rPr>
              <w:t xml:space="preserve"> &amp; </w:t>
            </w:r>
            <w:r w:rsidR="00D1583A">
              <w:rPr>
                <w:rFonts w:asciiTheme="minorHAnsi" w:hAnsiTheme="minorHAnsi" w:cstheme="minorHAnsi"/>
                <w:b/>
                <w:bCs/>
                <w:sz w:val="22"/>
                <w:szCs w:val="22"/>
              </w:rPr>
              <w:t>Procurement</w:t>
            </w:r>
            <w:r>
              <w:rPr>
                <w:rFonts w:asciiTheme="minorHAnsi" w:hAnsiTheme="minorHAnsi" w:cstheme="minorHAnsi"/>
                <w:b/>
                <w:bCs/>
                <w:sz w:val="22"/>
                <w:szCs w:val="22"/>
              </w:rPr>
              <w:t xml:space="preserve"> Team</w:t>
            </w:r>
          </w:p>
        </w:tc>
        <w:tc>
          <w:tcPr>
            <w:tcW w:w="541" w:type="pct"/>
          </w:tcPr>
          <w:p w14:paraId="1BEFFF1C" w14:textId="77777777" w:rsidR="009459F0" w:rsidRDefault="009459F0" w:rsidP="00B1154F">
            <w:pPr>
              <w:rPr>
                <w:rFonts w:asciiTheme="minorHAnsi" w:hAnsiTheme="minorHAnsi" w:cstheme="minorHAnsi"/>
                <w:b/>
                <w:sz w:val="22"/>
                <w:szCs w:val="22"/>
              </w:rPr>
            </w:pPr>
            <w:r>
              <w:rPr>
                <w:rFonts w:asciiTheme="minorHAnsi" w:hAnsiTheme="minorHAnsi" w:cstheme="minorHAnsi"/>
                <w:b/>
                <w:bCs/>
                <w:sz w:val="22"/>
                <w:szCs w:val="22"/>
              </w:rPr>
              <w:t>Initial Stage of Project</w:t>
            </w:r>
          </w:p>
        </w:tc>
        <w:tc>
          <w:tcPr>
            <w:tcW w:w="475" w:type="pct"/>
          </w:tcPr>
          <w:p w14:paraId="611A8799"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418CBE4B" w14:textId="77777777" w:rsidTr="00B1154F">
        <w:tc>
          <w:tcPr>
            <w:tcW w:w="3309" w:type="pct"/>
          </w:tcPr>
          <w:p w14:paraId="548C9ABD" w14:textId="600E7FC3" w:rsidR="009459F0" w:rsidRDefault="009459F0" w:rsidP="00B1154F">
            <w:pPr>
              <w:rPr>
                <w:rFonts w:asciiTheme="minorHAnsi" w:hAnsiTheme="minorHAnsi" w:cstheme="minorHAnsi"/>
                <w:b/>
                <w:bCs/>
                <w:sz w:val="22"/>
                <w:szCs w:val="22"/>
              </w:rPr>
            </w:pPr>
            <w:r>
              <w:rPr>
                <w:rFonts w:asciiTheme="minorHAnsi" w:hAnsiTheme="minorHAnsi" w:cstheme="minorHAnsi"/>
                <w:b/>
                <w:sz w:val="22"/>
                <w:szCs w:val="22"/>
              </w:rPr>
              <w:t>1.5</w:t>
            </w:r>
            <w:r w:rsidRPr="00CA7103">
              <w:rPr>
                <w:rFonts w:asciiTheme="minorHAnsi" w:hAnsiTheme="minorHAnsi" w:cstheme="minorHAnsi"/>
                <w:b/>
                <w:sz w:val="22"/>
                <w:szCs w:val="22"/>
              </w:rPr>
              <w:t xml:space="preserve"> </w:t>
            </w:r>
            <w:r>
              <w:rPr>
                <w:rFonts w:asciiTheme="minorHAnsi" w:hAnsiTheme="minorHAnsi" w:cstheme="minorHAnsi"/>
                <w:b/>
                <w:sz w:val="22"/>
                <w:szCs w:val="22"/>
              </w:rPr>
              <w:t>Review and Approval of Budget</w:t>
            </w:r>
            <w:r w:rsidRPr="00CA7103">
              <w:rPr>
                <w:rFonts w:asciiTheme="minorHAnsi" w:hAnsiTheme="minorHAnsi" w:cstheme="minorHAnsi"/>
                <w:sz w:val="22"/>
                <w:szCs w:val="22"/>
              </w:rPr>
              <w:br/>
            </w:r>
            <w:r w:rsidRPr="00CA7103">
              <w:rPr>
                <w:rFonts w:asciiTheme="minorHAnsi" w:hAnsiTheme="minorHAnsi" w:cstheme="minorHAnsi"/>
                <w:sz w:val="22"/>
                <w:szCs w:val="22"/>
              </w:rPr>
              <w:br/>
            </w:r>
            <w:r w:rsidR="0036380B">
              <w:rPr>
                <w:rFonts w:asciiTheme="minorHAnsi" w:hAnsiTheme="minorHAnsi" w:cstheme="minorHAnsi"/>
                <w:sz w:val="22"/>
                <w:szCs w:val="22"/>
              </w:rPr>
              <w:t>Comparative</w:t>
            </w:r>
            <w:r>
              <w:rPr>
                <w:rFonts w:asciiTheme="minorHAnsi" w:hAnsiTheme="minorHAnsi" w:cstheme="minorHAnsi"/>
                <w:sz w:val="22"/>
                <w:szCs w:val="22"/>
              </w:rPr>
              <w:t xml:space="preserve"> review o</w:t>
            </w:r>
            <w:r w:rsidR="0036380B">
              <w:rPr>
                <w:rFonts w:asciiTheme="minorHAnsi" w:hAnsiTheme="minorHAnsi" w:cstheme="minorHAnsi"/>
                <w:sz w:val="22"/>
                <w:szCs w:val="22"/>
              </w:rPr>
              <w:t>f</w:t>
            </w:r>
            <w:r>
              <w:rPr>
                <w:rFonts w:asciiTheme="minorHAnsi" w:hAnsiTheme="minorHAnsi" w:cstheme="minorHAnsi"/>
                <w:sz w:val="22"/>
                <w:szCs w:val="22"/>
              </w:rPr>
              <w:t xml:space="preserve"> </w:t>
            </w:r>
            <w:r w:rsidR="0094022D">
              <w:rPr>
                <w:rFonts w:asciiTheme="minorHAnsi" w:hAnsiTheme="minorHAnsi" w:cstheme="minorHAnsi"/>
                <w:sz w:val="22"/>
                <w:szCs w:val="22"/>
              </w:rPr>
              <w:t>the capex</w:t>
            </w:r>
            <w:r>
              <w:rPr>
                <w:rFonts w:asciiTheme="minorHAnsi" w:hAnsiTheme="minorHAnsi" w:cstheme="minorHAnsi"/>
                <w:sz w:val="22"/>
                <w:szCs w:val="22"/>
              </w:rPr>
              <w:t xml:space="preserve"> budget with initial budget approved by management</w:t>
            </w:r>
            <w:r w:rsidR="0036380B">
              <w:rPr>
                <w:rFonts w:asciiTheme="minorHAnsi" w:hAnsiTheme="minorHAnsi" w:cstheme="minorHAnsi"/>
                <w:sz w:val="22"/>
                <w:szCs w:val="22"/>
              </w:rPr>
              <w:t xml:space="preserve">. </w:t>
            </w:r>
            <w:r>
              <w:rPr>
                <w:rFonts w:asciiTheme="minorHAnsi" w:hAnsiTheme="minorHAnsi" w:cstheme="minorHAnsi"/>
                <w:sz w:val="22"/>
                <w:szCs w:val="22"/>
              </w:rPr>
              <w:t xml:space="preserve"> </w:t>
            </w:r>
            <w:r w:rsidR="0036380B">
              <w:rPr>
                <w:rFonts w:asciiTheme="minorHAnsi" w:hAnsiTheme="minorHAnsi" w:cstheme="minorHAnsi"/>
                <w:sz w:val="22"/>
                <w:szCs w:val="22"/>
              </w:rPr>
              <w:t>I</w:t>
            </w:r>
            <w:r>
              <w:rPr>
                <w:rFonts w:asciiTheme="minorHAnsi" w:hAnsiTheme="minorHAnsi" w:cstheme="minorHAnsi"/>
                <w:sz w:val="22"/>
                <w:szCs w:val="22"/>
              </w:rPr>
              <w:t>n case of variance</w:t>
            </w:r>
            <w:r w:rsidR="00686C45">
              <w:rPr>
                <w:rFonts w:asciiTheme="minorHAnsi" w:hAnsiTheme="minorHAnsi" w:cstheme="minorHAnsi"/>
                <w:sz w:val="22"/>
                <w:szCs w:val="22"/>
              </w:rPr>
              <w:t xml:space="preserve">, the calculations are shared </w:t>
            </w:r>
            <w:r w:rsidR="0094022D">
              <w:rPr>
                <w:rFonts w:asciiTheme="minorHAnsi" w:hAnsiTheme="minorHAnsi" w:cstheme="minorHAnsi"/>
                <w:sz w:val="22"/>
                <w:szCs w:val="22"/>
              </w:rPr>
              <w:t>with BD</w:t>
            </w:r>
            <w:r>
              <w:rPr>
                <w:rFonts w:asciiTheme="minorHAnsi" w:hAnsiTheme="minorHAnsi" w:cstheme="minorHAnsi"/>
                <w:sz w:val="22"/>
                <w:szCs w:val="22"/>
              </w:rPr>
              <w:t xml:space="preserve"> team for reconciliation</w:t>
            </w:r>
            <w:r w:rsidR="00686C45">
              <w:rPr>
                <w:rFonts w:asciiTheme="minorHAnsi" w:hAnsiTheme="minorHAnsi" w:cstheme="minorHAnsi"/>
                <w:sz w:val="22"/>
                <w:szCs w:val="22"/>
              </w:rPr>
              <w:t>.</w:t>
            </w:r>
            <w:r w:rsidR="0094022D">
              <w:rPr>
                <w:rFonts w:asciiTheme="minorHAnsi" w:hAnsiTheme="minorHAnsi" w:cstheme="minorHAnsi"/>
                <w:sz w:val="22"/>
                <w:szCs w:val="22"/>
              </w:rPr>
              <w:t xml:space="preserve"> </w:t>
            </w:r>
            <w:r w:rsidR="00686C45">
              <w:rPr>
                <w:rFonts w:asciiTheme="minorHAnsi" w:hAnsiTheme="minorHAnsi" w:cstheme="minorHAnsi"/>
                <w:sz w:val="22"/>
                <w:szCs w:val="22"/>
              </w:rPr>
              <w:t>The reconciled budget is then sent to Corporate finance for Financial closure.</w:t>
            </w:r>
          </w:p>
        </w:tc>
        <w:tc>
          <w:tcPr>
            <w:tcW w:w="675" w:type="pct"/>
          </w:tcPr>
          <w:p w14:paraId="31193401" w14:textId="00B5DECD" w:rsidR="009459F0" w:rsidRDefault="003D4688" w:rsidP="00B1154F">
            <w:pPr>
              <w:rPr>
                <w:rFonts w:asciiTheme="minorHAnsi" w:hAnsiTheme="minorHAnsi" w:cstheme="minorHAnsi"/>
                <w:b/>
                <w:sz w:val="22"/>
                <w:szCs w:val="22"/>
              </w:rPr>
            </w:pPr>
            <w:r>
              <w:rPr>
                <w:rFonts w:asciiTheme="minorHAnsi" w:hAnsiTheme="minorHAnsi" w:cstheme="minorHAnsi"/>
                <w:b/>
                <w:bCs/>
                <w:sz w:val="22"/>
                <w:szCs w:val="22"/>
              </w:rPr>
              <w:t>Project Director</w:t>
            </w:r>
          </w:p>
        </w:tc>
        <w:tc>
          <w:tcPr>
            <w:tcW w:w="541" w:type="pct"/>
          </w:tcPr>
          <w:p w14:paraId="2EECE10F" w14:textId="77777777" w:rsidR="009459F0" w:rsidRDefault="009459F0" w:rsidP="00B1154F">
            <w:pPr>
              <w:rPr>
                <w:rFonts w:asciiTheme="minorHAnsi" w:hAnsiTheme="minorHAnsi" w:cstheme="minorHAnsi"/>
                <w:b/>
                <w:sz w:val="22"/>
                <w:szCs w:val="22"/>
              </w:rPr>
            </w:pPr>
            <w:r w:rsidRPr="00963700">
              <w:rPr>
                <w:rFonts w:asciiTheme="minorHAnsi" w:hAnsiTheme="minorHAnsi" w:cstheme="minorHAnsi"/>
                <w:b/>
                <w:bCs/>
                <w:sz w:val="22"/>
                <w:szCs w:val="22"/>
              </w:rPr>
              <w:t>As and when</w:t>
            </w:r>
          </w:p>
        </w:tc>
        <w:tc>
          <w:tcPr>
            <w:tcW w:w="475" w:type="pct"/>
          </w:tcPr>
          <w:p w14:paraId="5082B5FE" w14:textId="27B47A7F" w:rsidR="009459F0" w:rsidRDefault="00686C45"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6B3892E6" w14:textId="77777777" w:rsidTr="00B1154F">
        <w:tc>
          <w:tcPr>
            <w:tcW w:w="3309" w:type="pct"/>
          </w:tcPr>
          <w:p w14:paraId="4F6D2819" w14:textId="67B9022F"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1.6</w:t>
            </w:r>
            <w:r w:rsidRPr="00CA7103">
              <w:rPr>
                <w:rFonts w:asciiTheme="minorHAnsi" w:hAnsiTheme="minorHAnsi" w:cstheme="minorHAnsi"/>
                <w:b/>
                <w:sz w:val="22"/>
                <w:szCs w:val="22"/>
              </w:rPr>
              <w:t xml:space="preserve"> </w:t>
            </w:r>
            <w:r w:rsidR="00BC177D">
              <w:rPr>
                <w:rFonts w:asciiTheme="minorHAnsi" w:hAnsiTheme="minorHAnsi" w:cstheme="minorHAnsi"/>
                <w:b/>
                <w:sz w:val="22"/>
                <w:szCs w:val="22"/>
              </w:rPr>
              <w:t>Project Execution Plan</w:t>
            </w:r>
            <w:r w:rsidR="00C954EB">
              <w:rPr>
                <w:rFonts w:asciiTheme="minorHAnsi" w:hAnsiTheme="minorHAnsi" w:cstheme="minorHAnsi"/>
                <w:b/>
                <w:sz w:val="22"/>
                <w:szCs w:val="22"/>
              </w:rPr>
              <w:t xml:space="preserve"> – L1 Planning</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Planning team to identify all the specific task required to complete the project and represent a clear dependency between tasks</w:t>
            </w:r>
            <w:r w:rsidR="00780318">
              <w:rPr>
                <w:rFonts w:asciiTheme="minorHAnsi" w:hAnsiTheme="minorHAnsi" w:cstheme="minorHAnsi"/>
                <w:sz w:val="22"/>
                <w:szCs w:val="22"/>
              </w:rPr>
              <w:t xml:space="preserve"> along with the </w:t>
            </w:r>
            <w:r w:rsidR="00ED0F60">
              <w:rPr>
                <w:rFonts w:asciiTheme="minorHAnsi" w:hAnsiTheme="minorHAnsi" w:cstheme="minorHAnsi"/>
                <w:sz w:val="22"/>
                <w:szCs w:val="22"/>
              </w:rPr>
              <w:t xml:space="preserve">duration </w:t>
            </w:r>
          </w:p>
        </w:tc>
        <w:tc>
          <w:tcPr>
            <w:tcW w:w="675" w:type="pct"/>
          </w:tcPr>
          <w:p w14:paraId="29A833A8" w14:textId="36CF0C8E" w:rsidR="009459F0" w:rsidRDefault="00AF775C" w:rsidP="00B1154F">
            <w:pPr>
              <w:rPr>
                <w:rFonts w:asciiTheme="minorHAnsi" w:hAnsiTheme="minorHAnsi" w:cstheme="minorHAnsi"/>
                <w:b/>
                <w:bCs/>
                <w:sz w:val="22"/>
                <w:szCs w:val="22"/>
              </w:rPr>
            </w:pPr>
            <w:r>
              <w:rPr>
                <w:rFonts w:asciiTheme="minorHAnsi" w:hAnsiTheme="minorHAnsi" w:cstheme="minorHAnsi"/>
                <w:b/>
                <w:sz w:val="22"/>
                <w:szCs w:val="22"/>
              </w:rPr>
              <w:t>Project Manager</w:t>
            </w:r>
            <w:r w:rsidR="00686C45">
              <w:rPr>
                <w:rFonts w:asciiTheme="minorHAnsi" w:hAnsiTheme="minorHAnsi" w:cstheme="minorHAnsi"/>
                <w:b/>
                <w:sz w:val="22"/>
                <w:szCs w:val="22"/>
              </w:rPr>
              <w:t xml:space="preserve"> + Project coordinator</w:t>
            </w:r>
          </w:p>
        </w:tc>
        <w:tc>
          <w:tcPr>
            <w:tcW w:w="541" w:type="pct"/>
          </w:tcPr>
          <w:p w14:paraId="34D26F13" w14:textId="77777777" w:rsidR="009459F0" w:rsidRPr="00963700" w:rsidRDefault="009459F0" w:rsidP="00B1154F">
            <w:pPr>
              <w:rPr>
                <w:rFonts w:asciiTheme="minorHAnsi" w:hAnsiTheme="minorHAnsi" w:cstheme="minorHAnsi"/>
                <w:b/>
                <w:bCs/>
                <w:sz w:val="22"/>
                <w:szCs w:val="22"/>
              </w:rPr>
            </w:pPr>
            <w:r>
              <w:rPr>
                <w:rFonts w:asciiTheme="minorHAnsi" w:hAnsiTheme="minorHAnsi" w:cstheme="minorHAnsi"/>
                <w:b/>
                <w:bCs/>
                <w:sz w:val="22"/>
                <w:szCs w:val="22"/>
              </w:rPr>
              <w:t>Initial Stage of Project</w:t>
            </w:r>
          </w:p>
        </w:tc>
        <w:tc>
          <w:tcPr>
            <w:tcW w:w="475" w:type="pct"/>
          </w:tcPr>
          <w:p w14:paraId="07FC0AD7" w14:textId="77777777" w:rsidR="009459F0" w:rsidRDefault="009459F0" w:rsidP="00B1154F">
            <w:pPr>
              <w:rPr>
                <w:rFonts w:asciiTheme="minorHAnsi" w:hAnsiTheme="minorHAnsi" w:cstheme="minorHAnsi"/>
                <w:b/>
                <w:bCs/>
                <w:sz w:val="22"/>
                <w:szCs w:val="22"/>
              </w:rPr>
            </w:pPr>
            <w:r>
              <w:rPr>
                <w:rFonts w:asciiTheme="minorHAnsi" w:hAnsiTheme="minorHAnsi" w:cstheme="minorHAnsi"/>
                <w:b/>
                <w:bCs/>
                <w:sz w:val="22"/>
                <w:szCs w:val="22"/>
              </w:rPr>
              <w:t>Manual</w:t>
            </w:r>
          </w:p>
        </w:tc>
      </w:tr>
      <w:tr w:rsidR="009459F0" w:rsidRPr="00CA7103" w14:paraId="57FF4E22" w14:textId="77777777" w:rsidTr="00B1154F">
        <w:tc>
          <w:tcPr>
            <w:tcW w:w="3309" w:type="pct"/>
          </w:tcPr>
          <w:p w14:paraId="07CBBF75" w14:textId="6162FA88" w:rsidR="009459F0" w:rsidRDefault="009459F0" w:rsidP="00B1154F">
            <w:pPr>
              <w:rPr>
                <w:rFonts w:asciiTheme="minorHAnsi" w:hAnsiTheme="minorHAnsi" w:cstheme="minorHAnsi"/>
                <w:b/>
                <w:bCs/>
                <w:sz w:val="22"/>
                <w:szCs w:val="22"/>
              </w:rPr>
            </w:pPr>
            <w:r>
              <w:rPr>
                <w:rFonts w:asciiTheme="minorHAnsi" w:hAnsiTheme="minorHAnsi" w:cstheme="minorHAnsi"/>
                <w:b/>
                <w:sz w:val="22"/>
                <w:szCs w:val="22"/>
              </w:rPr>
              <w:t>1</w:t>
            </w:r>
            <w:r w:rsidRPr="00CA7103">
              <w:rPr>
                <w:rFonts w:asciiTheme="minorHAnsi" w:hAnsiTheme="minorHAnsi" w:cstheme="minorHAnsi"/>
                <w:b/>
                <w:sz w:val="22"/>
                <w:szCs w:val="22"/>
              </w:rPr>
              <w:t>.</w:t>
            </w:r>
            <w:r w:rsidR="009A530A">
              <w:rPr>
                <w:rFonts w:asciiTheme="minorHAnsi" w:hAnsiTheme="minorHAnsi" w:cstheme="minorHAnsi"/>
                <w:b/>
                <w:sz w:val="22"/>
                <w:szCs w:val="22"/>
              </w:rPr>
              <w:t>6</w:t>
            </w:r>
            <w:r w:rsidRPr="00CA7103">
              <w:rPr>
                <w:rFonts w:asciiTheme="minorHAnsi" w:hAnsiTheme="minorHAnsi" w:cstheme="minorHAnsi"/>
                <w:b/>
                <w:sz w:val="22"/>
                <w:szCs w:val="22"/>
              </w:rPr>
              <w:t xml:space="preserve"> </w:t>
            </w:r>
            <w:r>
              <w:rPr>
                <w:rFonts w:asciiTheme="minorHAnsi" w:hAnsiTheme="minorHAnsi" w:cstheme="minorHAnsi"/>
                <w:b/>
                <w:sz w:val="22"/>
                <w:szCs w:val="22"/>
              </w:rPr>
              <w:t xml:space="preserve">Appointment of </w:t>
            </w:r>
            <w:r w:rsidR="00686C45">
              <w:rPr>
                <w:rFonts w:asciiTheme="minorHAnsi" w:hAnsiTheme="minorHAnsi" w:cstheme="minorHAnsi"/>
                <w:b/>
                <w:sz w:val="22"/>
                <w:szCs w:val="22"/>
              </w:rPr>
              <w:t xml:space="preserve">Technical </w:t>
            </w:r>
            <w:r>
              <w:rPr>
                <w:rFonts w:asciiTheme="minorHAnsi" w:hAnsiTheme="minorHAnsi" w:cstheme="minorHAnsi"/>
                <w:b/>
                <w:sz w:val="22"/>
                <w:szCs w:val="22"/>
              </w:rPr>
              <w:t>Consultant</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 xml:space="preserve">Procurement team to finalize the consultant </w:t>
            </w:r>
            <w:r w:rsidR="00686C45">
              <w:rPr>
                <w:rFonts w:asciiTheme="minorHAnsi" w:hAnsiTheme="minorHAnsi" w:cstheme="minorHAnsi"/>
                <w:sz w:val="22"/>
                <w:szCs w:val="22"/>
              </w:rPr>
              <w:t>based on technical evaluation of the experience and bidding process.</w:t>
            </w:r>
          </w:p>
        </w:tc>
        <w:tc>
          <w:tcPr>
            <w:tcW w:w="675" w:type="pct"/>
          </w:tcPr>
          <w:p w14:paraId="2E7C92FE" w14:textId="5B63123C" w:rsidR="009459F0" w:rsidRDefault="00686C45" w:rsidP="00B1154F">
            <w:pPr>
              <w:rPr>
                <w:rFonts w:asciiTheme="minorHAnsi" w:hAnsiTheme="minorHAnsi" w:cstheme="minorHAnsi"/>
                <w:b/>
                <w:sz w:val="22"/>
                <w:szCs w:val="22"/>
              </w:rPr>
            </w:pPr>
            <w:r>
              <w:rPr>
                <w:rFonts w:asciiTheme="minorHAnsi" w:hAnsiTheme="minorHAnsi" w:cstheme="minorHAnsi"/>
                <w:b/>
                <w:sz w:val="22"/>
                <w:szCs w:val="22"/>
              </w:rPr>
              <w:t xml:space="preserve">Procurement </w:t>
            </w:r>
            <w:r w:rsidR="009459F0">
              <w:rPr>
                <w:rFonts w:asciiTheme="minorHAnsi" w:hAnsiTheme="minorHAnsi" w:cstheme="minorHAnsi"/>
                <w:b/>
                <w:sz w:val="22"/>
                <w:szCs w:val="22"/>
              </w:rPr>
              <w:t>Team</w:t>
            </w:r>
          </w:p>
        </w:tc>
        <w:tc>
          <w:tcPr>
            <w:tcW w:w="541" w:type="pct"/>
          </w:tcPr>
          <w:p w14:paraId="7C1FE98B"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Initial Stage of Project</w:t>
            </w:r>
          </w:p>
        </w:tc>
        <w:tc>
          <w:tcPr>
            <w:tcW w:w="475" w:type="pct"/>
          </w:tcPr>
          <w:p w14:paraId="6F4F8070"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622345A0" w14:textId="77777777" w:rsidTr="00B1154F">
        <w:tc>
          <w:tcPr>
            <w:tcW w:w="3309" w:type="pct"/>
          </w:tcPr>
          <w:p w14:paraId="2D81344E" w14:textId="6415ABC2" w:rsidR="009459F0" w:rsidRPr="00AF51A7"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009A530A">
              <w:rPr>
                <w:rFonts w:asciiTheme="minorHAnsi" w:hAnsiTheme="minorHAnsi" w:cstheme="minorHAnsi"/>
                <w:b/>
                <w:sz w:val="22"/>
                <w:szCs w:val="22"/>
              </w:rPr>
              <w:t>7</w:t>
            </w:r>
            <w:r>
              <w:rPr>
                <w:rFonts w:asciiTheme="minorHAnsi" w:hAnsiTheme="minorHAnsi" w:cstheme="minorHAnsi"/>
                <w:b/>
                <w:sz w:val="22"/>
                <w:szCs w:val="22"/>
              </w:rPr>
              <w:t xml:space="preserve"> Preparation of Detail Drawing &amp; BOQ by consultant</w:t>
            </w:r>
          </w:p>
          <w:p w14:paraId="50C06CC0" w14:textId="77777777" w:rsidR="009459F0" w:rsidRPr="00AF51A7" w:rsidRDefault="009459F0" w:rsidP="00B1154F">
            <w:pPr>
              <w:rPr>
                <w:rFonts w:cstheme="minorHAnsi"/>
                <w:b/>
              </w:rPr>
            </w:pPr>
          </w:p>
          <w:p w14:paraId="0118E87B" w14:textId="6A019920" w:rsidR="009459F0" w:rsidRDefault="00686C45" w:rsidP="00B1154F">
            <w:pPr>
              <w:rPr>
                <w:rFonts w:asciiTheme="minorHAnsi" w:hAnsiTheme="minorHAnsi" w:cstheme="minorHAnsi"/>
                <w:b/>
                <w:bCs/>
                <w:sz w:val="22"/>
                <w:szCs w:val="22"/>
              </w:rPr>
            </w:pPr>
            <w:r>
              <w:rPr>
                <w:rFonts w:asciiTheme="minorHAnsi" w:hAnsiTheme="minorHAnsi" w:cstheme="minorHAnsi"/>
                <w:sz w:val="22"/>
                <w:szCs w:val="22"/>
              </w:rPr>
              <w:t>Based on the requirement of the Project and the Procurement strategy, t</w:t>
            </w:r>
            <w:r w:rsidR="009459F0" w:rsidRPr="007E3AFC">
              <w:rPr>
                <w:rFonts w:asciiTheme="minorHAnsi" w:hAnsiTheme="minorHAnsi" w:cstheme="minorHAnsi"/>
                <w:sz w:val="22"/>
                <w:szCs w:val="22"/>
              </w:rPr>
              <w:t xml:space="preserve">he consultant </w:t>
            </w:r>
            <w:r>
              <w:rPr>
                <w:rFonts w:asciiTheme="minorHAnsi" w:hAnsiTheme="minorHAnsi" w:cstheme="minorHAnsi"/>
                <w:sz w:val="22"/>
                <w:szCs w:val="22"/>
              </w:rPr>
              <w:t xml:space="preserve">shall </w:t>
            </w:r>
            <w:r w:rsidR="009459F0" w:rsidRPr="007E3AFC">
              <w:rPr>
                <w:rFonts w:asciiTheme="minorHAnsi" w:hAnsiTheme="minorHAnsi" w:cstheme="minorHAnsi"/>
                <w:sz w:val="22"/>
                <w:szCs w:val="22"/>
              </w:rPr>
              <w:t xml:space="preserve">prepare the </w:t>
            </w:r>
            <w:r w:rsidR="009459F0">
              <w:rPr>
                <w:rFonts w:asciiTheme="minorHAnsi" w:hAnsiTheme="minorHAnsi" w:cstheme="minorHAnsi"/>
                <w:sz w:val="22"/>
                <w:szCs w:val="22"/>
              </w:rPr>
              <w:t>drawing</w:t>
            </w:r>
            <w:r>
              <w:rPr>
                <w:rFonts w:asciiTheme="minorHAnsi" w:hAnsiTheme="minorHAnsi" w:cstheme="minorHAnsi"/>
                <w:sz w:val="22"/>
                <w:szCs w:val="22"/>
              </w:rPr>
              <w:t>s</w:t>
            </w:r>
            <w:r w:rsidR="009459F0">
              <w:rPr>
                <w:rFonts w:asciiTheme="minorHAnsi" w:hAnsiTheme="minorHAnsi" w:cstheme="minorHAnsi"/>
                <w:sz w:val="22"/>
                <w:szCs w:val="22"/>
              </w:rPr>
              <w:t xml:space="preserve"> </w:t>
            </w:r>
            <w:r>
              <w:rPr>
                <w:rFonts w:asciiTheme="minorHAnsi" w:hAnsiTheme="minorHAnsi" w:cstheme="minorHAnsi"/>
                <w:sz w:val="22"/>
                <w:szCs w:val="22"/>
              </w:rPr>
              <w:t>/</w:t>
            </w:r>
            <w:r w:rsidR="009459F0">
              <w:rPr>
                <w:rFonts w:asciiTheme="minorHAnsi" w:hAnsiTheme="minorHAnsi" w:cstheme="minorHAnsi"/>
                <w:sz w:val="22"/>
                <w:szCs w:val="22"/>
              </w:rPr>
              <w:t xml:space="preserve"> </w:t>
            </w:r>
            <w:r w:rsidR="009459F0" w:rsidRPr="007E3AFC">
              <w:rPr>
                <w:rFonts w:asciiTheme="minorHAnsi" w:hAnsiTheme="minorHAnsi" w:cstheme="minorHAnsi"/>
                <w:sz w:val="22"/>
                <w:szCs w:val="22"/>
              </w:rPr>
              <w:t xml:space="preserve">BOQ </w:t>
            </w:r>
            <w:r>
              <w:rPr>
                <w:rFonts w:asciiTheme="minorHAnsi" w:hAnsiTheme="minorHAnsi" w:cstheme="minorHAnsi"/>
                <w:sz w:val="22"/>
                <w:szCs w:val="22"/>
              </w:rPr>
              <w:t>/ technical specs for the construction &amp; procurement process.</w:t>
            </w:r>
          </w:p>
        </w:tc>
        <w:tc>
          <w:tcPr>
            <w:tcW w:w="675" w:type="pct"/>
          </w:tcPr>
          <w:p w14:paraId="339B6B49"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Consultant – External.</w:t>
            </w:r>
          </w:p>
        </w:tc>
        <w:tc>
          <w:tcPr>
            <w:tcW w:w="541" w:type="pct"/>
          </w:tcPr>
          <w:p w14:paraId="6C6F96A0"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Initial Stage of Project</w:t>
            </w:r>
          </w:p>
        </w:tc>
        <w:tc>
          <w:tcPr>
            <w:tcW w:w="475" w:type="pct"/>
          </w:tcPr>
          <w:p w14:paraId="0FF26BEE"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30785A3B" w14:textId="77777777" w:rsidTr="00B1154F">
        <w:tc>
          <w:tcPr>
            <w:tcW w:w="3309" w:type="pct"/>
          </w:tcPr>
          <w:p w14:paraId="7B7F8178" w14:textId="5EB03C5D" w:rsidR="009459F0" w:rsidRDefault="009459F0" w:rsidP="00B1154F">
            <w:pPr>
              <w:rPr>
                <w:rFonts w:asciiTheme="minorHAnsi" w:hAnsiTheme="minorHAnsi" w:cstheme="minorHAnsi"/>
                <w:sz w:val="22"/>
                <w:szCs w:val="22"/>
              </w:rPr>
            </w:pPr>
            <w:r>
              <w:rPr>
                <w:rFonts w:asciiTheme="minorHAnsi" w:hAnsiTheme="minorHAnsi" w:cstheme="minorHAnsi"/>
                <w:b/>
                <w:sz w:val="22"/>
                <w:szCs w:val="22"/>
              </w:rPr>
              <w:lastRenderedPageBreak/>
              <w:t>1</w:t>
            </w:r>
            <w:r w:rsidRPr="00CA7103">
              <w:rPr>
                <w:rFonts w:asciiTheme="minorHAnsi" w:hAnsiTheme="minorHAnsi" w:cstheme="minorHAnsi"/>
                <w:b/>
                <w:sz w:val="22"/>
                <w:szCs w:val="22"/>
              </w:rPr>
              <w:t>.</w:t>
            </w:r>
            <w:r w:rsidR="009A530A">
              <w:rPr>
                <w:rFonts w:asciiTheme="minorHAnsi" w:hAnsiTheme="minorHAnsi" w:cstheme="minorHAnsi"/>
                <w:b/>
                <w:sz w:val="22"/>
                <w:szCs w:val="22"/>
              </w:rPr>
              <w:t>8</w:t>
            </w:r>
            <w:r w:rsidRPr="00CA7103">
              <w:rPr>
                <w:rFonts w:asciiTheme="minorHAnsi" w:hAnsiTheme="minorHAnsi" w:cstheme="minorHAnsi"/>
                <w:b/>
                <w:sz w:val="22"/>
                <w:szCs w:val="22"/>
              </w:rPr>
              <w:t xml:space="preserve"> </w:t>
            </w:r>
            <w:r>
              <w:rPr>
                <w:rFonts w:asciiTheme="minorHAnsi" w:hAnsiTheme="minorHAnsi" w:cstheme="minorHAnsi"/>
                <w:b/>
                <w:sz w:val="22"/>
                <w:szCs w:val="22"/>
              </w:rPr>
              <w:t xml:space="preserve">Review </w:t>
            </w:r>
            <w:r w:rsidR="0049396B">
              <w:rPr>
                <w:rFonts w:asciiTheme="minorHAnsi" w:hAnsiTheme="minorHAnsi" w:cstheme="minorHAnsi"/>
                <w:b/>
                <w:sz w:val="22"/>
                <w:szCs w:val="22"/>
              </w:rPr>
              <w:t>&amp; approval of engineering documents</w:t>
            </w:r>
            <w:r w:rsidRPr="00CA7103">
              <w:rPr>
                <w:rFonts w:asciiTheme="minorHAnsi" w:hAnsiTheme="minorHAnsi" w:cstheme="minorHAnsi"/>
                <w:sz w:val="22"/>
                <w:szCs w:val="22"/>
              </w:rPr>
              <w:br/>
            </w:r>
            <w:r w:rsidRPr="00CA7103">
              <w:rPr>
                <w:rFonts w:asciiTheme="minorHAnsi" w:hAnsiTheme="minorHAnsi" w:cstheme="minorHAnsi"/>
                <w:sz w:val="22"/>
                <w:szCs w:val="22"/>
              </w:rPr>
              <w:br/>
            </w:r>
            <w:r w:rsidR="00686C45">
              <w:rPr>
                <w:rFonts w:asciiTheme="minorHAnsi" w:hAnsiTheme="minorHAnsi" w:cstheme="minorHAnsi"/>
                <w:sz w:val="22"/>
                <w:szCs w:val="22"/>
              </w:rPr>
              <w:t xml:space="preserve">The Project Co-Ordinator receives the drawings from the Technical consultant and with the assistance of the Project Manager &amp; Technical team </w:t>
            </w:r>
            <w:r w:rsidR="0049396B">
              <w:rPr>
                <w:rFonts w:asciiTheme="minorHAnsi" w:hAnsiTheme="minorHAnsi" w:cstheme="minorHAnsi"/>
                <w:sz w:val="22"/>
                <w:szCs w:val="22"/>
              </w:rPr>
              <w:t xml:space="preserve">reviews the drawings / reports / specs. The comments/observations are discussed with the technical consultant and dwgs revised till the approval is provided. </w:t>
            </w:r>
          </w:p>
          <w:p w14:paraId="7E3305DB" w14:textId="0E151C5A" w:rsidR="0049396B" w:rsidRDefault="0049396B" w:rsidP="00B1154F">
            <w:pPr>
              <w:rPr>
                <w:rFonts w:asciiTheme="minorHAnsi" w:hAnsiTheme="minorHAnsi" w:cstheme="minorHAnsi"/>
                <w:b/>
                <w:bCs/>
                <w:sz w:val="22"/>
                <w:szCs w:val="22"/>
              </w:rPr>
            </w:pPr>
          </w:p>
        </w:tc>
        <w:tc>
          <w:tcPr>
            <w:tcW w:w="675" w:type="pct"/>
          </w:tcPr>
          <w:p w14:paraId="067490A2"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Project Manager &amp; Project Team</w:t>
            </w:r>
          </w:p>
        </w:tc>
        <w:tc>
          <w:tcPr>
            <w:tcW w:w="541" w:type="pct"/>
          </w:tcPr>
          <w:p w14:paraId="40DD43E2"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Initial Stage of Project</w:t>
            </w:r>
          </w:p>
        </w:tc>
        <w:tc>
          <w:tcPr>
            <w:tcW w:w="475" w:type="pct"/>
          </w:tcPr>
          <w:p w14:paraId="03821550" w14:textId="77777777" w:rsidR="009459F0" w:rsidRDefault="009459F0" w:rsidP="00B1154F">
            <w:pPr>
              <w:rPr>
                <w:rFonts w:asciiTheme="minorHAnsi" w:hAnsiTheme="minorHAnsi" w:cstheme="minorHAnsi"/>
                <w:b/>
                <w:sz w:val="22"/>
                <w:szCs w:val="22"/>
              </w:rPr>
            </w:pPr>
            <w:r w:rsidRPr="00963700">
              <w:rPr>
                <w:rFonts w:asciiTheme="minorHAnsi" w:hAnsiTheme="minorHAnsi" w:cstheme="minorHAnsi"/>
                <w:b/>
                <w:sz w:val="22"/>
                <w:szCs w:val="22"/>
              </w:rPr>
              <w:t>Manual</w:t>
            </w:r>
          </w:p>
        </w:tc>
      </w:tr>
      <w:tr w:rsidR="009459F0" w:rsidRPr="00CA7103" w14:paraId="7B09CE65" w14:textId="77777777" w:rsidTr="00B1154F">
        <w:tc>
          <w:tcPr>
            <w:tcW w:w="3309" w:type="pct"/>
          </w:tcPr>
          <w:p w14:paraId="5ACAEED2" w14:textId="2495E9D4"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009A530A">
              <w:rPr>
                <w:rFonts w:asciiTheme="minorHAnsi" w:hAnsiTheme="minorHAnsi" w:cstheme="minorHAnsi"/>
                <w:b/>
                <w:sz w:val="22"/>
                <w:szCs w:val="22"/>
              </w:rPr>
              <w:t>9</w:t>
            </w:r>
            <w:r>
              <w:rPr>
                <w:rFonts w:asciiTheme="minorHAnsi" w:hAnsiTheme="minorHAnsi" w:cstheme="minorHAnsi"/>
                <w:b/>
                <w:sz w:val="22"/>
                <w:szCs w:val="22"/>
              </w:rPr>
              <w:t xml:space="preserve"> </w:t>
            </w:r>
            <w:r w:rsidR="00EC0BB1">
              <w:rPr>
                <w:rFonts w:asciiTheme="minorHAnsi" w:hAnsiTheme="minorHAnsi" w:cstheme="minorHAnsi"/>
                <w:b/>
                <w:sz w:val="22"/>
                <w:szCs w:val="22"/>
              </w:rPr>
              <w:t xml:space="preserve">Explore Market </w:t>
            </w:r>
            <w:r w:rsidR="00EF2FC6">
              <w:rPr>
                <w:rFonts w:asciiTheme="minorHAnsi" w:hAnsiTheme="minorHAnsi" w:cstheme="minorHAnsi"/>
                <w:b/>
                <w:sz w:val="22"/>
                <w:szCs w:val="22"/>
              </w:rPr>
              <w:t>for Contractors &amp; Vendors</w:t>
            </w:r>
          </w:p>
          <w:p w14:paraId="3638D444" w14:textId="77777777" w:rsidR="009459F0" w:rsidRDefault="009459F0" w:rsidP="00B1154F">
            <w:pPr>
              <w:rPr>
                <w:rFonts w:asciiTheme="minorHAnsi" w:hAnsiTheme="minorHAnsi" w:cstheme="minorHAnsi"/>
                <w:b/>
                <w:sz w:val="22"/>
                <w:szCs w:val="22"/>
              </w:rPr>
            </w:pPr>
          </w:p>
          <w:p w14:paraId="3D3416B6" w14:textId="079D6FAC" w:rsidR="009459F0" w:rsidRDefault="00907FA7" w:rsidP="00B1154F">
            <w:pPr>
              <w:rPr>
                <w:rFonts w:asciiTheme="minorHAnsi" w:hAnsiTheme="minorHAnsi" w:cstheme="minorHAnsi"/>
                <w:b/>
                <w:sz w:val="22"/>
                <w:szCs w:val="22"/>
              </w:rPr>
            </w:pPr>
            <w:r>
              <w:rPr>
                <w:rFonts w:asciiTheme="minorHAnsi" w:hAnsiTheme="minorHAnsi" w:cstheme="minorHAnsi"/>
                <w:sz w:val="22"/>
                <w:szCs w:val="22"/>
              </w:rPr>
              <w:t xml:space="preserve">Procurement team </w:t>
            </w:r>
            <w:r w:rsidR="0049396B">
              <w:rPr>
                <w:rFonts w:asciiTheme="minorHAnsi" w:hAnsiTheme="minorHAnsi" w:cstheme="minorHAnsi"/>
                <w:sz w:val="22"/>
                <w:szCs w:val="22"/>
              </w:rPr>
              <w:t xml:space="preserve">explores the </w:t>
            </w:r>
            <w:r w:rsidR="00E2335C">
              <w:rPr>
                <w:rFonts w:asciiTheme="minorHAnsi" w:hAnsiTheme="minorHAnsi" w:cstheme="minorHAnsi"/>
                <w:sz w:val="22"/>
                <w:szCs w:val="22"/>
              </w:rPr>
              <w:t xml:space="preserve">market </w:t>
            </w:r>
            <w:r w:rsidR="0049396B">
              <w:rPr>
                <w:rFonts w:asciiTheme="minorHAnsi" w:hAnsiTheme="minorHAnsi" w:cstheme="minorHAnsi"/>
                <w:sz w:val="22"/>
                <w:szCs w:val="22"/>
              </w:rPr>
              <w:t xml:space="preserve"> to</w:t>
            </w:r>
            <w:r w:rsidR="00E2335C">
              <w:rPr>
                <w:rFonts w:asciiTheme="minorHAnsi" w:hAnsiTheme="minorHAnsi" w:cstheme="minorHAnsi"/>
                <w:sz w:val="22"/>
                <w:szCs w:val="22"/>
              </w:rPr>
              <w:t xml:space="preserve"> </w:t>
            </w:r>
            <w:r w:rsidR="001E0044">
              <w:rPr>
                <w:rFonts w:asciiTheme="minorHAnsi" w:hAnsiTheme="minorHAnsi" w:cstheme="minorHAnsi"/>
                <w:sz w:val="22"/>
                <w:szCs w:val="22"/>
              </w:rPr>
              <w:t xml:space="preserve">identify </w:t>
            </w:r>
            <w:r w:rsidR="0049396B">
              <w:rPr>
                <w:rFonts w:asciiTheme="minorHAnsi" w:hAnsiTheme="minorHAnsi" w:cstheme="minorHAnsi"/>
                <w:sz w:val="22"/>
                <w:szCs w:val="22"/>
              </w:rPr>
              <w:t>suitable suppliers / contractors for the respective work packages and float enquiries</w:t>
            </w:r>
          </w:p>
        </w:tc>
        <w:tc>
          <w:tcPr>
            <w:tcW w:w="675" w:type="pct"/>
          </w:tcPr>
          <w:p w14:paraId="12580E13" w14:textId="55236C49" w:rsidR="009459F0" w:rsidRDefault="00907FA7" w:rsidP="00B1154F">
            <w:pPr>
              <w:rPr>
                <w:rFonts w:asciiTheme="minorHAnsi" w:hAnsiTheme="minorHAnsi" w:cstheme="minorHAnsi"/>
                <w:b/>
                <w:sz w:val="22"/>
                <w:szCs w:val="22"/>
              </w:rPr>
            </w:pPr>
            <w:r>
              <w:rPr>
                <w:rFonts w:asciiTheme="minorHAnsi" w:hAnsiTheme="minorHAnsi" w:cstheme="minorHAnsi"/>
                <w:b/>
                <w:sz w:val="22"/>
                <w:szCs w:val="22"/>
              </w:rPr>
              <w:t>Procurement</w:t>
            </w:r>
            <w:r w:rsidR="009459F0">
              <w:rPr>
                <w:rFonts w:asciiTheme="minorHAnsi" w:hAnsiTheme="minorHAnsi" w:cstheme="minorHAnsi"/>
                <w:b/>
                <w:sz w:val="22"/>
                <w:szCs w:val="22"/>
              </w:rPr>
              <w:t xml:space="preserve"> Team</w:t>
            </w:r>
          </w:p>
        </w:tc>
        <w:tc>
          <w:tcPr>
            <w:tcW w:w="541" w:type="pct"/>
          </w:tcPr>
          <w:p w14:paraId="5720AD17"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475" w:type="pct"/>
          </w:tcPr>
          <w:p w14:paraId="1B9D426B"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33D61AD2" w14:textId="77777777" w:rsidTr="00B1154F">
        <w:tc>
          <w:tcPr>
            <w:tcW w:w="3309" w:type="pct"/>
          </w:tcPr>
          <w:p w14:paraId="423FFC7E" w14:textId="55A7503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1.1</w:t>
            </w:r>
            <w:r w:rsidR="009A530A">
              <w:rPr>
                <w:rFonts w:asciiTheme="minorHAnsi" w:hAnsiTheme="minorHAnsi" w:cstheme="minorHAnsi"/>
                <w:b/>
                <w:sz w:val="22"/>
                <w:szCs w:val="22"/>
              </w:rPr>
              <w:t>1</w:t>
            </w:r>
            <w:r>
              <w:rPr>
                <w:rFonts w:asciiTheme="minorHAnsi" w:hAnsiTheme="minorHAnsi" w:cstheme="minorHAnsi"/>
                <w:b/>
                <w:sz w:val="22"/>
                <w:szCs w:val="22"/>
              </w:rPr>
              <w:t xml:space="preserve"> Vendor Evaluation – Technical</w:t>
            </w:r>
          </w:p>
          <w:p w14:paraId="2BC634BB" w14:textId="77777777" w:rsidR="009459F0" w:rsidRDefault="009459F0" w:rsidP="00B1154F">
            <w:pPr>
              <w:rPr>
                <w:rFonts w:asciiTheme="minorHAnsi" w:hAnsiTheme="minorHAnsi" w:cstheme="minorHAnsi"/>
                <w:b/>
                <w:sz w:val="22"/>
                <w:szCs w:val="22"/>
              </w:rPr>
            </w:pPr>
          </w:p>
          <w:p w14:paraId="6DE1C44B" w14:textId="75AC6D54" w:rsidR="009459F0" w:rsidRDefault="0049396B" w:rsidP="00B1154F">
            <w:pPr>
              <w:rPr>
                <w:rFonts w:asciiTheme="minorHAnsi" w:hAnsiTheme="minorHAnsi" w:cstheme="minorHAnsi"/>
                <w:b/>
                <w:sz w:val="22"/>
                <w:szCs w:val="22"/>
              </w:rPr>
            </w:pPr>
            <w:r>
              <w:rPr>
                <w:rFonts w:asciiTheme="minorHAnsi" w:hAnsiTheme="minorHAnsi" w:cstheme="minorHAnsi"/>
                <w:sz w:val="22"/>
                <w:szCs w:val="22"/>
              </w:rPr>
              <w:t>The Procurement team along with the technical team evaluate the technical capability of the suppliers / contractors and their proposed</w:t>
            </w:r>
            <w:r w:rsidR="009459F0" w:rsidRPr="00C25DBE">
              <w:rPr>
                <w:rFonts w:asciiTheme="minorHAnsi" w:hAnsiTheme="minorHAnsi" w:cstheme="minorHAnsi"/>
                <w:sz w:val="22"/>
                <w:szCs w:val="22"/>
              </w:rPr>
              <w:t xml:space="preserve"> solutions</w:t>
            </w:r>
            <w:r>
              <w:rPr>
                <w:rFonts w:asciiTheme="minorHAnsi" w:hAnsiTheme="minorHAnsi" w:cstheme="minorHAnsi"/>
                <w:sz w:val="22"/>
                <w:szCs w:val="22"/>
              </w:rPr>
              <w:t>.</w:t>
            </w:r>
          </w:p>
        </w:tc>
        <w:tc>
          <w:tcPr>
            <w:tcW w:w="675" w:type="pct"/>
          </w:tcPr>
          <w:p w14:paraId="093473B3" w14:textId="700AA966" w:rsidR="009459F0" w:rsidRDefault="0049396B" w:rsidP="00B1154F">
            <w:pPr>
              <w:rPr>
                <w:rFonts w:asciiTheme="minorHAnsi" w:hAnsiTheme="minorHAnsi" w:cstheme="minorHAnsi"/>
                <w:b/>
                <w:sz w:val="22"/>
                <w:szCs w:val="22"/>
              </w:rPr>
            </w:pPr>
            <w:r>
              <w:rPr>
                <w:rFonts w:asciiTheme="minorHAnsi" w:hAnsiTheme="minorHAnsi" w:cstheme="minorHAnsi"/>
                <w:b/>
                <w:sz w:val="22"/>
                <w:szCs w:val="22"/>
              </w:rPr>
              <w:t xml:space="preserve">Procurement &amp; Technical </w:t>
            </w:r>
            <w:r w:rsidR="009459F0">
              <w:rPr>
                <w:rFonts w:asciiTheme="minorHAnsi" w:hAnsiTheme="minorHAnsi" w:cstheme="minorHAnsi"/>
                <w:b/>
                <w:sz w:val="22"/>
                <w:szCs w:val="22"/>
              </w:rPr>
              <w:t>Team</w:t>
            </w:r>
          </w:p>
        </w:tc>
        <w:tc>
          <w:tcPr>
            <w:tcW w:w="541" w:type="pct"/>
          </w:tcPr>
          <w:p w14:paraId="3C4756A5"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475" w:type="pct"/>
          </w:tcPr>
          <w:p w14:paraId="17D3CFC3"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48B98241" w14:textId="77777777" w:rsidTr="00B1154F">
        <w:tc>
          <w:tcPr>
            <w:tcW w:w="3309" w:type="pct"/>
          </w:tcPr>
          <w:p w14:paraId="31D60271" w14:textId="0B1D6469"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00C954EB">
              <w:rPr>
                <w:rFonts w:asciiTheme="minorHAnsi" w:hAnsiTheme="minorHAnsi" w:cstheme="minorHAnsi"/>
                <w:b/>
                <w:sz w:val="22"/>
                <w:szCs w:val="22"/>
              </w:rPr>
              <w:t>1</w:t>
            </w:r>
            <w:r w:rsidR="009A530A">
              <w:rPr>
                <w:rFonts w:asciiTheme="minorHAnsi" w:hAnsiTheme="minorHAnsi" w:cstheme="minorHAnsi"/>
                <w:b/>
                <w:sz w:val="22"/>
                <w:szCs w:val="22"/>
              </w:rPr>
              <w:t>2</w:t>
            </w:r>
            <w:r>
              <w:rPr>
                <w:rFonts w:asciiTheme="minorHAnsi" w:hAnsiTheme="minorHAnsi" w:cstheme="minorHAnsi"/>
                <w:b/>
                <w:sz w:val="22"/>
                <w:szCs w:val="22"/>
              </w:rPr>
              <w:t xml:space="preserve"> Vendor Evaluation – Commercial</w:t>
            </w:r>
          </w:p>
          <w:p w14:paraId="7A2875D9" w14:textId="77777777" w:rsidR="009459F0" w:rsidRDefault="009459F0" w:rsidP="00B1154F">
            <w:pPr>
              <w:rPr>
                <w:rFonts w:asciiTheme="minorHAnsi" w:hAnsiTheme="minorHAnsi" w:cstheme="minorHAnsi"/>
                <w:b/>
                <w:sz w:val="22"/>
                <w:szCs w:val="22"/>
              </w:rPr>
            </w:pPr>
          </w:p>
          <w:p w14:paraId="7D3E0D00" w14:textId="6746BB4D" w:rsidR="009459F0" w:rsidRDefault="009459F0" w:rsidP="00B1154F">
            <w:pPr>
              <w:rPr>
                <w:rFonts w:asciiTheme="minorHAnsi" w:hAnsiTheme="minorHAnsi" w:cstheme="minorHAnsi"/>
                <w:b/>
                <w:sz w:val="22"/>
                <w:szCs w:val="22"/>
              </w:rPr>
            </w:pPr>
            <w:r w:rsidRPr="004500F9">
              <w:rPr>
                <w:rFonts w:asciiTheme="minorHAnsi" w:hAnsiTheme="minorHAnsi" w:cstheme="minorHAnsi"/>
                <w:sz w:val="22"/>
                <w:szCs w:val="22"/>
              </w:rPr>
              <w:t xml:space="preserve">The </w:t>
            </w:r>
            <w:r w:rsidR="0049396B">
              <w:rPr>
                <w:rFonts w:asciiTheme="minorHAnsi" w:hAnsiTheme="minorHAnsi" w:cstheme="minorHAnsi"/>
                <w:sz w:val="22"/>
                <w:szCs w:val="22"/>
              </w:rPr>
              <w:t>Procurement</w:t>
            </w:r>
            <w:r w:rsidR="0049396B" w:rsidRPr="004500F9">
              <w:rPr>
                <w:rFonts w:asciiTheme="minorHAnsi" w:hAnsiTheme="minorHAnsi" w:cstheme="minorHAnsi"/>
                <w:sz w:val="22"/>
                <w:szCs w:val="22"/>
              </w:rPr>
              <w:t xml:space="preserve"> </w:t>
            </w:r>
            <w:r w:rsidRPr="004500F9">
              <w:rPr>
                <w:rFonts w:asciiTheme="minorHAnsi" w:hAnsiTheme="minorHAnsi" w:cstheme="minorHAnsi"/>
                <w:sz w:val="22"/>
                <w:szCs w:val="22"/>
              </w:rPr>
              <w:t xml:space="preserve">team </w:t>
            </w:r>
            <w:r w:rsidR="0049396B">
              <w:rPr>
                <w:rFonts w:asciiTheme="minorHAnsi" w:hAnsiTheme="minorHAnsi" w:cstheme="minorHAnsi"/>
                <w:sz w:val="22"/>
                <w:szCs w:val="22"/>
              </w:rPr>
              <w:t>does a comparative of all the quotations against the budgeted amount.</w:t>
            </w:r>
          </w:p>
        </w:tc>
        <w:tc>
          <w:tcPr>
            <w:tcW w:w="675" w:type="pct"/>
          </w:tcPr>
          <w:p w14:paraId="5085ACEA" w14:textId="3152D887" w:rsidR="009459F0" w:rsidRDefault="00795CD8" w:rsidP="00B1154F">
            <w:pPr>
              <w:rPr>
                <w:rFonts w:asciiTheme="minorHAnsi" w:hAnsiTheme="minorHAnsi" w:cstheme="minorHAnsi"/>
                <w:b/>
                <w:sz w:val="22"/>
                <w:szCs w:val="22"/>
              </w:rPr>
            </w:pPr>
            <w:r>
              <w:rPr>
                <w:rFonts w:asciiTheme="minorHAnsi" w:hAnsiTheme="minorHAnsi" w:cstheme="minorHAnsi"/>
                <w:b/>
                <w:sz w:val="22"/>
                <w:szCs w:val="22"/>
              </w:rPr>
              <w:t>Procurement Team</w:t>
            </w:r>
          </w:p>
        </w:tc>
        <w:tc>
          <w:tcPr>
            <w:tcW w:w="541" w:type="pct"/>
          </w:tcPr>
          <w:p w14:paraId="334766D9"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475" w:type="pct"/>
          </w:tcPr>
          <w:p w14:paraId="55416481"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7C1F64A1" w14:textId="77777777" w:rsidTr="00B1154F">
        <w:tc>
          <w:tcPr>
            <w:tcW w:w="3309" w:type="pct"/>
          </w:tcPr>
          <w:p w14:paraId="0FC6C5D7" w14:textId="019589E9"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009A530A">
              <w:rPr>
                <w:rFonts w:asciiTheme="minorHAnsi" w:hAnsiTheme="minorHAnsi" w:cstheme="minorHAnsi"/>
                <w:b/>
                <w:sz w:val="22"/>
                <w:szCs w:val="22"/>
              </w:rPr>
              <w:t>13</w:t>
            </w:r>
            <w:r>
              <w:rPr>
                <w:rFonts w:asciiTheme="minorHAnsi" w:hAnsiTheme="minorHAnsi" w:cstheme="minorHAnsi"/>
                <w:b/>
                <w:sz w:val="22"/>
                <w:szCs w:val="22"/>
              </w:rPr>
              <w:t xml:space="preserve"> Negotiation</w:t>
            </w:r>
          </w:p>
          <w:p w14:paraId="57A094DB" w14:textId="77777777" w:rsidR="009459F0" w:rsidRDefault="009459F0" w:rsidP="00B1154F">
            <w:pPr>
              <w:rPr>
                <w:rFonts w:asciiTheme="minorHAnsi" w:hAnsiTheme="minorHAnsi" w:cstheme="minorHAnsi"/>
                <w:b/>
                <w:sz w:val="22"/>
                <w:szCs w:val="22"/>
              </w:rPr>
            </w:pPr>
          </w:p>
          <w:p w14:paraId="4A6BB79C" w14:textId="77777777" w:rsidR="009459F0" w:rsidRDefault="009459F0" w:rsidP="00B1154F">
            <w:pPr>
              <w:rPr>
                <w:rFonts w:asciiTheme="minorHAnsi" w:hAnsiTheme="minorHAnsi" w:cstheme="minorHAnsi"/>
                <w:bCs/>
                <w:sz w:val="22"/>
                <w:szCs w:val="22"/>
              </w:rPr>
            </w:pPr>
            <w:r w:rsidRPr="00590116">
              <w:rPr>
                <w:rFonts w:asciiTheme="minorHAnsi" w:hAnsiTheme="minorHAnsi" w:cstheme="minorHAnsi"/>
                <w:bCs/>
                <w:sz w:val="22"/>
                <w:szCs w:val="22"/>
              </w:rPr>
              <w:t>If the vendor's quoted rate falls within the budget, the work order (WO) and onboarding process should proceed. However, if the quoted rate exceeds the budget, renegotiation with the vendor should be undertaken.</w:t>
            </w:r>
          </w:p>
          <w:p w14:paraId="586793AC" w14:textId="77777777" w:rsidR="00D71FD2" w:rsidRDefault="00D71FD2" w:rsidP="00B1154F">
            <w:pPr>
              <w:rPr>
                <w:rFonts w:asciiTheme="minorHAnsi" w:hAnsiTheme="minorHAnsi" w:cstheme="minorHAnsi"/>
                <w:bCs/>
                <w:sz w:val="22"/>
                <w:szCs w:val="22"/>
              </w:rPr>
            </w:pPr>
          </w:p>
          <w:p w14:paraId="467B87E6" w14:textId="17DCEAB8" w:rsidR="00D71FD2" w:rsidRPr="00590116" w:rsidRDefault="00EC3008" w:rsidP="00B1154F">
            <w:pPr>
              <w:rPr>
                <w:rFonts w:asciiTheme="minorHAnsi" w:hAnsiTheme="minorHAnsi" w:cstheme="minorHAnsi"/>
                <w:bCs/>
                <w:sz w:val="22"/>
                <w:szCs w:val="22"/>
              </w:rPr>
            </w:pPr>
            <w:r w:rsidRPr="00EC3008">
              <w:rPr>
                <w:rFonts w:asciiTheme="minorHAnsi" w:hAnsiTheme="minorHAnsi" w:cstheme="minorHAnsi"/>
                <w:bCs/>
                <w:sz w:val="22"/>
                <w:szCs w:val="22"/>
              </w:rPr>
              <w:t>If, after multiple rounds of negotiation, the price still exceeds the budget, it will proceed through the approval process as per Construction Phase Clause 2: Budget Escalation.</w:t>
            </w:r>
          </w:p>
        </w:tc>
        <w:tc>
          <w:tcPr>
            <w:tcW w:w="675" w:type="pct"/>
          </w:tcPr>
          <w:p w14:paraId="0C196371" w14:textId="63BBB75A" w:rsidR="009459F0" w:rsidRDefault="0049396B" w:rsidP="00B1154F">
            <w:pPr>
              <w:rPr>
                <w:rFonts w:asciiTheme="minorHAnsi" w:hAnsiTheme="minorHAnsi" w:cstheme="minorHAnsi"/>
                <w:b/>
                <w:sz w:val="22"/>
                <w:szCs w:val="22"/>
              </w:rPr>
            </w:pPr>
            <w:r>
              <w:rPr>
                <w:rFonts w:asciiTheme="minorHAnsi" w:hAnsiTheme="minorHAnsi" w:cstheme="minorHAnsi"/>
                <w:b/>
                <w:sz w:val="22"/>
                <w:szCs w:val="22"/>
              </w:rPr>
              <w:t xml:space="preserve">Procurement </w:t>
            </w:r>
            <w:r w:rsidR="009459F0">
              <w:rPr>
                <w:rFonts w:asciiTheme="minorHAnsi" w:hAnsiTheme="minorHAnsi" w:cstheme="minorHAnsi"/>
                <w:b/>
                <w:sz w:val="22"/>
                <w:szCs w:val="22"/>
              </w:rPr>
              <w:t>Team</w:t>
            </w:r>
          </w:p>
        </w:tc>
        <w:tc>
          <w:tcPr>
            <w:tcW w:w="541" w:type="pct"/>
          </w:tcPr>
          <w:p w14:paraId="45089435"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475" w:type="pct"/>
          </w:tcPr>
          <w:p w14:paraId="752A8AE5"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1A2C6178" w14:textId="77777777" w:rsidTr="00B1154F">
        <w:tc>
          <w:tcPr>
            <w:tcW w:w="3309" w:type="pct"/>
          </w:tcPr>
          <w:p w14:paraId="5B6474FD" w14:textId="6B6436BC"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w:t>
            </w:r>
            <w:r w:rsidR="009A530A">
              <w:rPr>
                <w:rFonts w:asciiTheme="minorHAnsi" w:hAnsiTheme="minorHAnsi" w:cstheme="minorHAnsi"/>
                <w:b/>
                <w:sz w:val="22"/>
                <w:szCs w:val="22"/>
              </w:rPr>
              <w:t>14</w:t>
            </w:r>
            <w:r>
              <w:rPr>
                <w:rFonts w:asciiTheme="minorHAnsi" w:hAnsiTheme="minorHAnsi" w:cstheme="minorHAnsi"/>
                <w:b/>
                <w:sz w:val="22"/>
                <w:szCs w:val="22"/>
              </w:rPr>
              <w:t xml:space="preserve"> Vendor Onboarding</w:t>
            </w:r>
          </w:p>
          <w:p w14:paraId="01120C62" w14:textId="0F6D366D" w:rsidR="009459F0" w:rsidRDefault="009459F0" w:rsidP="00B1154F">
            <w:pPr>
              <w:rPr>
                <w:rFonts w:asciiTheme="minorHAnsi" w:hAnsiTheme="minorHAnsi" w:cstheme="minorHAnsi"/>
                <w:sz w:val="22"/>
                <w:szCs w:val="22"/>
              </w:rPr>
            </w:pPr>
          </w:p>
          <w:p w14:paraId="276E4786" w14:textId="77777777" w:rsidR="0049396B" w:rsidRDefault="0049396B" w:rsidP="00B1154F">
            <w:pPr>
              <w:rPr>
                <w:rFonts w:asciiTheme="minorHAnsi" w:hAnsiTheme="minorHAnsi" w:cstheme="minorHAnsi"/>
                <w:sz w:val="22"/>
                <w:szCs w:val="22"/>
              </w:rPr>
            </w:pPr>
            <w:r>
              <w:rPr>
                <w:rFonts w:asciiTheme="minorHAnsi" w:hAnsiTheme="minorHAnsi" w:cstheme="minorHAnsi"/>
                <w:sz w:val="22"/>
                <w:szCs w:val="22"/>
              </w:rPr>
              <w:t>C</w:t>
            </w:r>
            <w:r w:rsidRPr="0049396B">
              <w:rPr>
                <w:rFonts w:asciiTheme="minorHAnsi" w:hAnsiTheme="minorHAnsi" w:cstheme="minorHAnsi"/>
                <w:sz w:val="22"/>
                <w:szCs w:val="22"/>
              </w:rPr>
              <w:t>ollecting necessary information from suppliers</w:t>
            </w:r>
          </w:p>
          <w:p w14:paraId="00066049" w14:textId="3128E623" w:rsidR="00343CCE" w:rsidRPr="003E10AB" w:rsidRDefault="00343CCE" w:rsidP="00B1154F">
            <w:pPr>
              <w:rPr>
                <w:rFonts w:asciiTheme="minorHAnsi" w:hAnsiTheme="minorHAnsi" w:cstheme="minorHAnsi"/>
                <w:sz w:val="22"/>
                <w:szCs w:val="22"/>
              </w:rPr>
            </w:pPr>
            <w:r>
              <w:rPr>
                <w:rFonts w:asciiTheme="minorHAnsi" w:hAnsiTheme="minorHAnsi" w:cstheme="minorHAnsi"/>
                <w:sz w:val="22"/>
                <w:szCs w:val="22"/>
              </w:rPr>
              <w:t>Orientation – Organization process &amp; compliances.</w:t>
            </w:r>
          </w:p>
        </w:tc>
        <w:tc>
          <w:tcPr>
            <w:tcW w:w="675" w:type="pct"/>
          </w:tcPr>
          <w:p w14:paraId="0FA875C3" w14:textId="5B67DF1A" w:rsidR="009459F0" w:rsidRDefault="0049396B" w:rsidP="00B1154F">
            <w:pPr>
              <w:rPr>
                <w:rFonts w:asciiTheme="minorHAnsi" w:hAnsiTheme="minorHAnsi" w:cstheme="minorHAnsi"/>
                <w:b/>
                <w:sz w:val="22"/>
                <w:szCs w:val="22"/>
              </w:rPr>
            </w:pPr>
            <w:r>
              <w:rPr>
                <w:rFonts w:asciiTheme="minorHAnsi" w:hAnsiTheme="minorHAnsi" w:cstheme="minorHAnsi"/>
                <w:b/>
                <w:sz w:val="22"/>
                <w:szCs w:val="22"/>
              </w:rPr>
              <w:t xml:space="preserve">Procurement </w:t>
            </w:r>
            <w:r w:rsidR="009459F0">
              <w:rPr>
                <w:rFonts w:asciiTheme="minorHAnsi" w:hAnsiTheme="minorHAnsi" w:cstheme="minorHAnsi"/>
                <w:b/>
                <w:sz w:val="22"/>
                <w:szCs w:val="22"/>
              </w:rPr>
              <w:t>Team</w:t>
            </w:r>
          </w:p>
        </w:tc>
        <w:tc>
          <w:tcPr>
            <w:tcW w:w="541" w:type="pct"/>
          </w:tcPr>
          <w:p w14:paraId="4CBA77E2"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475" w:type="pct"/>
          </w:tcPr>
          <w:p w14:paraId="2895E985"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bl>
    <w:p w14:paraId="33A3FD61" w14:textId="77777777" w:rsidR="009459F0" w:rsidRDefault="009459F0" w:rsidP="009459F0">
      <w:pPr>
        <w:rPr>
          <w:rFonts w:asciiTheme="minorHAnsi" w:hAnsiTheme="minorHAnsi" w:cstheme="minorHAnsi"/>
          <w:sz w:val="22"/>
          <w:szCs w:val="22"/>
        </w:rPr>
      </w:pPr>
    </w:p>
    <w:p w14:paraId="353C4256" w14:textId="77777777" w:rsidR="009459F0" w:rsidRDefault="009459F0" w:rsidP="009459F0">
      <w:pPr>
        <w:rPr>
          <w:rFonts w:asciiTheme="minorHAnsi" w:hAnsiTheme="minorHAnsi" w:cstheme="minorHAnsi"/>
          <w:sz w:val="22"/>
          <w:szCs w:val="22"/>
        </w:rPr>
      </w:pPr>
    </w:p>
    <w:p w14:paraId="63C9BDBF" w14:textId="77777777" w:rsidR="009459F0" w:rsidRDefault="009459F0" w:rsidP="009459F0">
      <w:pPr>
        <w:rPr>
          <w:rFonts w:asciiTheme="minorHAnsi" w:hAnsiTheme="minorHAnsi" w:cstheme="minorHAnsi"/>
          <w:sz w:val="22"/>
          <w:szCs w:val="22"/>
        </w:rPr>
      </w:pPr>
    </w:p>
    <w:p w14:paraId="4D8146CA" w14:textId="77777777" w:rsidR="009459F0" w:rsidRDefault="009459F0" w:rsidP="009459F0">
      <w:pPr>
        <w:rPr>
          <w:rFonts w:asciiTheme="minorHAnsi" w:hAnsiTheme="minorHAnsi" w:cstheme="minorHAnsi"/>
          <w:sz w:val="22"/>
          <w:szCs w:val="22"/>
        </w:rPr>
      </w:pPr>
    </w:p>
    <w:p w14:paraId="73859DA1" w14:textId="77777777" w:rsidR="009459F0" w:rsidRDefault="009459F0" w:rsidP="009459F0">
      <w:pPr>
        <w:rPr>
          <w:rFonts w:asciiTheme="minorHAnsi" w:hAnsiTheme="minorHAnsi" w:cstheme="minorHAnsi"/>
          <w:sz w:val="22"/>
          <w:szCs w:val="22"/>
        </w:rPr>
      </w:pPr>
    </w:p>
    <w:p w14:paraId="67FD190E" w14:textId="77777777" w:rsidR="009459F0" w:rsidRDefault="009459F0" w:rsidP="009459F0">
      <w:pPr>
        <w:rPr>
          <w:rFonts w:asciiTheme="minorHAnsi" w:hAnsiTheme="minorHAnsi" w:cstheme="minorHAnsi"/>
          <w:sz w:val="22"/>
          <w:szCs w:val="22"/>
        </w:rPr>
      </w:pPr>
    </w:p>
    <w:p w14:paraId="73B719C1" w14:textId="77777777" w:rsidR="009459F0" w:rsidRDefault="009459F0" w:rsidP="009459F0">
      <w:pPr>
        <w:rPr>
          <w:rFonts w:asciiTheme="minorHAnsi" w:hAnsiTheme="minorHAnsi" w:cstheme="minorHAnsi"/>
          <w:sz w:val="22"/>
          <w:szCs w:val="22"/>
        </w:rPr>
      </w:pPr>
    </w:p>
    <w:p w14:paraId="526401FD" w14:textId="77777777" w:rsidR="009459F0" w:rsidRDefault="009459F0" w:rsidP="009459F0">
      <w:pPr>
        <w:rPr>
          <w:rFonts w:asciiTheme="minorHAnsi" w:hAnsiTheme="minorHAnsi" w:cstheme="minorHAnsi"/>
          <w:sz w:val="22"/>
          <w:szCs w:val="22"/>
        </w:rPr>
      </w:pPr>
    </w:p>
    <w:p w14:paraId="61AD30EF" w14:textId="77777777" w:rsidR="009459F0" w:rsidRDefault="009459F0" w:rsidP="009459F0">
      <w:pPr>
        <w:rPr>
          <w:rFonts w:asciiTheme="minorHAnsi" w:hAnsiTheme="minorHAnsi" w:cstheme="minorHAnsi"/>
          <w:sz w:val="22"/>
          <w:szCs w:val="22"/>
        </w:rPr>
      </w:pPr>
    </w:p>
    <w:p w14:paraId="4C3B1B7D" w14:textId="77777777" w:rsidR="009459F0" w:rsidRDefault="009459F0" w:rsidP="009459F0">
      <w:pPr>
        <w:rPr>
          <w:rFonts w:asciiTheme="minorHAnsi" w:hAnsiTheme="minorHAnsi" w:cstheme="minorHAnsi"/>
          <w:sz w:val="22"/>
          <w:szCs w:val="22"/>
        </w:rPr>
      </w:pPr>
    </w:p>
    <w:p w14:paraId="129A5C03" w14:textId="77777777" w:rsidR="009459F0" w:rsidRDefault="009459F0" w:rsidP="009459F0">
      <w:pPr>
        <w:rPr>
          <w:rFonts w:asciiTheme="minorHAnsi" w:hAnsiTheme="minorHAnsi" w:cstheme="minorHAnsi"/>
          <w:sz w:val="22"/>
          <w:szCs w:val="22"/>
        </w:rPr>
      </w:pPr>
    </w:p>
    <w:p w14:paraId="64790ED8" w14:textId="77777777" w:rsidR="009459F0" w:rsidRPr="00CA7103" w:rsidRDefault="009459F0" w:rsidP="009459F0">
      <w:pPr>
        <w:rPr>
          <w:rFonts w:asciiTheme="minorHAnsi" w:hAnsiTheme="minorHAnsi" w:cstheme="minorHAnsi"/>
          <w:sz w:val="22"/>
          <w:szCs w:val="22"/>
        </w:rPr>
      </w:pPr>
      <w:r w:rsidRPr="00CA7103">
        <w:rPr>
          <w:rFonts w:asciiTheme="minorHAnsi" w:hAnsiTheme="minorHAnsi" w:cstheme="minorHAnsi"/>
          <w:sz w:val="22"/>
          <w:szCs w:val="22"/>
        </w:rPr>
        <w:br w:type="page"/>
      </w:r>
    </w:p>
    <w:p w14:paraId="133B5368" w14:textId="1E934812" w:rsidR="009459F0" w:rsidRPr="00E3202E" w:rsidRDefault="00785090" w:rsidP="009459F0">
      <w:pPr>
        <w:pStyle w:val="Heading3"/>
        <w:numPr>
          <w:ilvl w:val="0"/>
          <w:numId w:val="18"/>
        </w:numPr>
        <w:ind w:left="0"/>
        <w:rPr>
          <w:rFonts w:asciiTheme="minorHAnsi" w:hAnsiTheme="minorHAnsi" w:cstheme="minorHAnsi"/>
          <w:sz w:val="32"/>
          <w:szCs w:val="32"/>
        </w:rPr>
      </w:pPr>
      <w:bookmarkStart w:id="22" w:name="_Toc197123052"/>
      <w:r>
        <w:rPr>
          <w:rFonts w:asciiTheme="minorHAnsi" w:hAnsiTheme="minorHAnsi" w:cstheme="minorHAnsi"/>
          <w:sz w:val="32"/>
          <w:szCs w:val="32"/>
        </w:rPr>
        <w:lastRenderedPageBreak/>
        <w:t>Coordination with Lender</w:t>
      </w:r>
      <w:bookmarkEnd w:id="22"/>
      <w:r w:rsidR="009459F0" w:rsidRPr="00E3202E">
        <w:rPr>
          <w:rFonts w:asciiTheme="minorHAnsi" w:hAnsiTheme="minorHAnsi" w:cstheme="minorHAnsi"/>
          <w:sz w:val="32"/>
          <w:szCs w:val="32"/>
        </w:rPr>
        <w:br/>
      </w:r>
    </w:p>
    <w:p w14:paraId="65FB7593" w14:textId="77777777" w:rsidR="009459F0" w:rsidRDefault="009459F0" w:rsidP="009459F0">
      <w:pPr>
        <w:rPr>
          <w:rFonts w:asciiTheme="minorHAnsi" w:hAnsiTheme="minorHAnsi" w:cstheme="minorHAnsi"/>
          <w:b/>
          <w:bCs/>
          <w:sz w:val="28"/>
          <w:szCs w:val="28"/>
        </w:rPr>
      </w:pPr>
      <w:r w:rsidRPr="0042097F">
        <w:rPr>
          <w:rFonts w:asciiTheme="minorHAnsi" w:hAnsiTheme="minorHAnsi" w:cstheme="minorHAnsi"/>
          <w:b/>
          <w:bCs/>
          <w:sz w:val="28"/>
          <w:szCs w:val="28"/>
        </w:rPr>
        <w:t>Process Flow</w:t>
      </w:r>
    </w:p>
    <w:p w14:paraId="7ADA7C77" w14:textId="77777777" w:rsidR="009459F0" w:rsidRPr="0042097F" w:rsidRDefault="009459F0" w:rsidP="009459F0">
      <w:pPr>
        <w:rPr>
          <w:rFonts w:asciiTheme="minorHAnsi" w:hAnsiTheme="minorHAnsi" w:cstheme="minorHAnsi"/>
          <w:b/>
          <w:bCs/>
          <w:sz w:val="28"/>
          <w:szCs w:val="28"/>
        </w:rPr>
      </w:pPr>
    </w:p>
    <w:p w14:paraId="2AE5C8EF" w14:textId="77777777" w:rsidR="009459F0" w:rsidRPr="00E3202E" w:rsidRDefault="009459F0" w:rsidP="009459F0">
      <w:pPr>
        <w:rPr>
          <w:rFonts w:asciiTheme="minorHAnsi" w:hAnsiTheme="minorHAnsi" w:cstheme="minorHAnsi"/>
          <w:sz w:val="28"/>
          <w:szCs w:val="28"/>
        </w:rPr>
      </w:pPr>
    </w:p>
    <w:p w14:paraId="4C5A3B49" w14:textId="77777777" w:rsidR="009459F0" w:rsidRPr="0042097F" w:rsidRDefault="009459F0" w:rsidP="008704AC">
      <w:pPr>
        <w:ind w:hanging="709"/>
        <w:rPr>
          <w:rFonts w:asciiTheme="minorHAnsi" w:hAnsiTheme="minorHAnsi" w:cstheme="minorHAnsi"/>
          <w:b/>
          <w:bCs/>
        </w:rPr>
      </w:pPr>
      <w:r w:rsidRPr="008B0B30">
        <w:rPr>
          <w:noProof/>
        </w:rPr>
        <w:drawing>
          <wp:inline distT="0" distB="0" distL="0" distR="0" wp14:anchorId="7CA1D164" wp14:editId="7B5B0350">
            <wp:extent cx="6572250" cy="3650615"/>
            <wp:effectExtent l="0" t="0" r="0" b="6985"/>
            <wp:docPr id="340656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650615"/>
                    </a:xfrm>
                    <a:prstGeom prst="rect">
                      <a:avLst/>
                    </a:prstGeom>
                    <a:noFill/>
                    <a:ln>
                      <a:noFill/>
                    </a:ln>
                  </pic:spPr>
                </pic:pic>
              </a:graphicData>
            </a:graphic>
          </wp:inline>
        </w:drawing>
      </w:r>
      <w:r w:rsidRPr="00E3202E">
        <w:br/>
      </w:r>
      <w:r w:rsidRPr="003B0C47">
        <w:rPr>
          <w:rFonts w:asciiTheme="minorHAnsi" w:hAnsiTheme="minorHAnsi" w:cstheme="minorHAnsi"/>
          <w:b/>
          <w:bCs/>
          <w:sz w:val="28"/>
          <w:szCs w:val="28"/>
        </w:rPr>
        <w:t>Process Narrative</w:t>
      </w:r>
    </w:p>
    <w:p w14:paraId="3CA13DC8" w14:textId="77777777" w:rsidR="009459F0" w:rsidRPr="00CA7103" w:rsidRDefault="009459F0" w:rsidP="009459F0">
      <w:pPr>
        <w:ind w:left="420"/>
        <w:rPr>
          <w:rFonts w:asciiTheme="minorHAnsi" w:hAnsiTheme="minorHAnsi" w:cstheme="minorHAnsi"/>
          <w:sz w:val="22"/>
          <w:szCs w:val="22"/>
        </w:rPr>
      </w:pPr>
    </w:p>
    <w:tbl>
      <w:tblPr>
        <w:tblStyle w:val="RivisionHistory"/>
        <w:tblW w:w="579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22"/>
        <w:gridCol w:w="1267"/>
        <w:gridCol w:w="1112"/>
        <w:gridCol w:w="1221"/>
      </w:tblGrid>
      <w:tr w:rsidR="009459F0" w:rsidRPr="00CA7103" w14:paraId="6CD9EA86" w14:textId="77777777" w:rsidTr="00B1154F">
        <w:trPr>
          <w:cnfStyle w:val="100000000000" w:firstRow="1" w:lastRow="0" w:firstColumn="0" w:lastColumn="0" w:oddVBand="0" w:evenVBand="0" w:oddHBand="0" w:evenHBand="0" w:firstRowFirstColumn="0" w:firstRowLastColumn="0" w:lastRowFirstColumn="0" w:lastRowLastColumn="0"/>
        </w:trPr>
        <w:tc>
          <w:tcPr>
            <w:tcW w:w="3273" w:type="pct"/>
            <w:shd w:val="clear" w:color="D2D2D2" w:fill="D2D2D2"/>
          </w:tcPr>
          <w:p w14:paraId="10CBE877"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Description</w:t>
            </w:r>
          </w:p>
        </w:tc>
        <w:tc>
          <w:tcPr>
            <w:tcW w:w="608" w:type="pct"/>
            <w:shd w:val="clear" w:color="D2D2D2" w:fill="D2D2D2"/>
          </w:tcPr>
          <w:p w14:paraId="79A1E9A7"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Performed By</w:t>
            </w:r>
          </w:p>
        </w:tc>
        <w:tc>
          <w:tcPr>
            <w:tcW w:w="533" w:type="pct"/>
            <w:shd w:val="clear" w:color="D2D2D2" w:fill="D2D2D2"/>
          </w:tcPr>
          <w:p w14:paraId="538DB65C"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Frequency</w:t>
            </w:r>
          </w:p>
        </w:tc>
        <w:tc>
          <w:tcPr>
            <w:tcW w:w="586" w:type="pct"/>
            <w:shd w:val="clear" w:color="D2D2D2" w:fill="D2D2D2"/>
          </w:tcPr>
          <w:p w14:paraId="7E99C9A6"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System / Manual</w:t>
            </w:r>
          </w:p>
        </w:tc>
      </w:tr>
      <w:tr w:rsidR="009459F0" w:rsidRPr="00C56E1D" w14:paraId="1994D1EC" w14:textId="77777777" w:rsidTr="00B1154F">
        <w:tc>
          <w:tcPr>
            <w:tcW w:w="3273" w:type="pct"/>
          </w:tcPr>
          <w:p w14:paraId="7F071561" w14:textId="036DA336" w:rsidR="009459F0" w:rsidRPr="00CA7103" w:rsidRDefault="00137124" w:rsidP="00B1154F">
            <w:pPr>
              <w:rPr>
                <w:rFonts w:asciiTheme="minorHAnsi" w:hAnsiTheme="minorHAnsi" w:cstheme="minorHAnsi"/>
                <w:sz w:val="22"/>
                <w:szCs w:val="22"/>
              </w:rPr>
            </w:pPr>
            <w:r>
              <w:rPr>
                <w:rFonts w:asciiTheme="minorHAnsi" w:hAnsiTheme="minorHAnsi" w:cstheme="minorHAnsi"/>
                <w:b/>
                <w:sz w:val="22"/>
                <w:szCs w:val="22"/>
              </w:rPr>
              <w:t>2</w:t>
            </w:r>
            <w:r w:rsidR="009459F0" w:rsidRPr="00CA7103">
              <w:rPr>
                <w:rFonts w:asciiTheme="minorHAnsi" w:hAnsiTheme="minorHAnsi" w:cstheme="minorHAnsi"/>
                <w:b/>
                <w:sz w:val="22"/>
                <w:szCs w:val="22"/>
              </w:rPr>
              <w:t>.</w:t>
            </w:r>
            <w:r w:rsidR="009459F0">
              <w:rPr>
                <w:rFonts w:asciiTheme="minorHAnsi" w:hAnsiTheme="minorHAnsi" w:cstheme="minorHAnsi"/>
                <w:b/>
                <w:sz w:val="22"/>
                <w:szCs w:val="22"/>
              </w:rPr>
              <w:t>1</w:t>
            </w:r>
            <w:r w:rsidR="009459F0" w:rsidRPr="00CA7103">
              <w:rPr>
                <w:rFonts w:asciiTheme="minorHAnsi" w:hAnsiTheme="minorHAnsi" w:cstheme="minorHAnsi"/>
                <w:b/>
                <w:sz w:val="22"/>
                <w:szCs w:val="22"/>
              </w:rPr>
              <w:t xml:space="preserve"> </w:t>
            </w:r>
            <w:r w:rsidR="009459F0">
              <w:rPr>
                <w:rFonts w:asciiTheme="minorHAnsi" w:hAnsiTheme="minorHAnsi" w:cstheme="minorHAnsi"/>
                <w:b/>
                <w:sz w:val="22"/>
                <w:szCs w:val="22"/>
              </w:rPr>
              <w:t>Sharing the documents with Finance team for Lender Appointment</w:t>
            </w:r>
            <w:r w:rsidR="009459F0" w:rsidRPr="00CA7103">
              <w:rPr>
                <w:rFonts w:asciiTheme="minorHAnsi" w:hAnsiTheme="minorHAnsi" w:cstheme="minorHAnsi"/>
                <w:sz w:val="22"/>
                <w:szCs w:val="22"/>
              </w:rPr>
              <w:br/>
            </w:r>
            <w:r w:rsidR="009459F0" w:rsidRPr="00CA7103">
              <w:rPr>
                <w:rFonts w:asciiTheme="minorHAnsi" w:hAnsiTheme="minorHAnsi" w:cstheme="minorHAnsi"/>
                <w:sz w:val="22"/>
                <w:szCs w:val="22"/>
              </w:rPr>
              <w:br/>
            </w:r>
            <w:r w:rsidR="009459F0">
              <w:rPr>
                <w:rFonts w:asciiTheme="minorHAnsi" w:hAnsiTheme="minorHAnsi" w:cstheme="minorHAnsi"/>
                <w:sz w:val="22"/>
                <w:szCs w:val="22"/>
              </w:rPr>
              <w:t xml:space="preserve">Once all the </w:t>
            </w:r>
            <w:r w:rsidR="00C954EB">
              <w:rPr>
                <w:rFonts w:asciiTheme="minorHAnsi" w:hAnsiTheme="minorHAnsi" w:cstheme="minorHAnsi"/>
                <w:sz w:val="22"/>
                <w:szCs w:val="22"/>
              </w:rPr>
              <w:t>documents (</w:t>
            </w:r>
            <w:r w:rsidR="009459F0">
              <w:rPr>
                <w:rFonts w:asciiTheme="minorHAnsi" w:hAnsiTheme="minorHAnsi" w:cstheme="minorHAnsi"/>
                <w:sz w:val="22"/>
                <w:szCs w:val="22"/>
              </w:rPr>
              <w:t>Budget, PEP, Schedule) are ready the Project Manager to compile all the documents and share it with the Finance team.</w:t>
            </w:r>
          </w:p>
        </w:tc>
        <w:tc>
          <w:tcPr>
            <w:tcW w:w="608" w:type="pct"/>
          </w:tcPr>
          <w:p w14:paraId="4DCC306F"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Project Coordinator</w:t>
            </w:r>
          </w:p>
        </w:tc>
        <w:tc>
          <w:tcPr>
            <w:tcW w:w="533" w:type="pct"/>
          </w:tcPr>
          <w:p w14:paraId="2D6AF874"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586" w:type="pct"/>
          </w:tcPr>
          <w:p w14:paraId="7BCA43B8"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bl>
    <w:p w14:paraId="7D4609BF" w14:textId="77777777" w:rsidR="009459F0" w:rsidRPr="00CA7103" w:rsidRDefault="009459F0" w:rsidP="009459F0">
      <w:pPr>
        <w:rPr>
          <w:rFonts w:asciiTheme="minorHAnsi" w:hAnsiTheme="minorHAnsi" w:cstheme="minorHAnsi"/>
          <w:sz w:val="22"/>
          <w:szCs w:val="22"/>
        </w:rPr>
      </w:pPr>
    </w:p>
    <w:p w14:paraId="02F0DB60" w14:textId="77777777" w:rsidR="009459F0" w:rsidRDefault="009459F0" w:rsidP="009459F0"/>
    <w:p w14:paraId="6D1CB66F" w14:textId="77777777" w:rsidR="009459F0" w:rsidRDefault="009459F0" w:rsidP="009459F0"/>
    <w:p w14:paraId="018FA1E3" w14:textId="77777777" w:rsidR="009459F0" w:rsidRDefault="009459F0" w:rsidP="009459F0"/>
    <w:p w14:paraId="7E4238AF" w14:textId="77777777" w:rsidR="009459F0" w:rsidRDefault="009459F0" w:rsidP="009459F0"/>
    <w:p w14:paraId="4D858CC2" w14:textId="77777777" w:rsidR="009459F0" w:rsidRDefault="009459F0" w:rsidP="009459F0"/>
    <w:p w14:paraId="1775C52C" w14:textId="77777777" w:rsidR="009459F0" w:rsidRDefault="009459F0" w:rsidP="009459F0"/>
    <w:p w14:paraId="1C19E288" w14:textId="77777777" w:rsidR="009459F0" w:rsidRDefault="009459F0" w:rsidP="009459F0"/>
    <w:p w14:paraId="28144211" w14:textId="77777777" w:rsidR="009459F0" w:rsidRDefault="009459F0" w:rsidP="009459F0"/>
    <w:p w14:paraId="2C3744AB" w14:textId="77777777" w:rsidR="009459F0" w:rsidRDefault="009459F0" w:rsidP="009459F0"/>
    <w:p w14:paraId="5F521A54" w14:textId="77777777" w:rsidR="009459F0" w:rsidRDefault="009459F0" w:rsidP="009459F0"/>
    <w:p w14:paraId="6BC8E9EC" w14:textId="77777777" w:rsidR="009459F0" w:rsidRDefault="009459F0" w:rsidP="009459F0"/>
    <w:p w14:paraId="15C2E1AC" w14:textId="77777777" w:rsidR="009459F0" w:rsidRPr="00E03C5B" w:rsidRDefault="009459F0" w:rsidP="009459F0"/>
    <w:p w14:paraId="70583C5A" w14:textId="77777777" w:rsidR="009459F0" w:rsidRPr="002838B1" w:rsidRDefault="009459F0" w:rsidP="009459F0">
      <w:pPr>
        <w:pStyle w:val="Heading2"/>
        <w:rPr>
          <w:rFonts w:asciiTheme="minorHAnsi" w:hAnsiTheme="minorHAnsi" w:cstheme="minorHAnsi"/>
          <w:sz w:val="36"/>
          <w:szCs w:val="36"/>
        </w:rPr>
      </w:pPr>
      <w:bookmarkStart w:id="23" w:name="_Toc197123053"/>
      <w:r w:rsidRPr="002838B1">
        <w:rPr>
          <w:rFonts w:asciiTheme="minorHAnsi" w:hAnsiTheme="minorHAnsi" w:cstheme="minorHAnsi"/>
          <w:sz w:val="36"/>
          <w:szCs w:val="36"/>
        </w:rPr>
        <w:lastRenderedPageBreak/>
        <w:t>PHASE – 2: Construction Phase</w:t>
      </w:r>
      <w:bookmarkEnd w:id="23"/>
    </w:p>
    <w:p w14:paraId="041043BB" w14:textId="77777777" w:rsidR="009459F0" w:rsidRDefault="009459F0" w:rsidP="009459F0"/>
    <w:p w14:paraId="7F031A4C" w14:textId="77777777" w:rsidR="009459F0" w:rsidRPr="00E3202E" w:rsidRDefault="009459F0" w:rsidP="009459F0">
      <w:pPr>
        <w:pStyle w:val="Heading3"/>
        <w:numPr>
          <w:ilvl w:val="0"/>
          <w:numId w:val="17"/>
        </w:numPr>
        <w:ind w:left="0"/>
        <w:rPr>
          <w:rFonts w:asciiTheme="minorHAnsi" w:hAnsiTheme="minorHAnsi" w:cstheme="minorHAnsi"/>
          <w:sz w:val="32"/>
          <w:szCs w:val="32"/>
        </w:rPr>
      </w:pPr>
      <w:bookmarkStart w:id="24" w:name="_Toc197123054"/>
      <w:r>
        <w:rPr>
          <w:rFonts w:asciiTheme="minorHAnsi" w:hAnsiTheme="minorHAnsi" w:cstheme="minorHAnsi"/>
          <w:sz w:val="32"/>
          <w:szCs w:val="32"/>
        </w:rPr>
        <w:t>Construction Management</w:t>
      </w:r>
      <w:bookmarkEnd w:id="24"/>
    </w:p>
    <w:p w14:paraId="3514CCBF" w14:textId="77777777" w:rsidR="009459F0" w:rsidRPr="00CA7103" w:rsidRDefault="009459F0" w:rsidP="009459F0">
      <w:pPr>
        <w:ind w:left="420"/>
        <w:rPr>
          <w:rFonts w:asciiTheme="minorHAnsi" w:hAnsiTheme="minorHAnsi" w:cstheme="minorHAnsi"/>
          <w:sz w:val="22"/>
          <w:szCs w:val="22"/>
        </w:rPr>
      </w:pPr>
    </w:p>
    <w:p w14:paraId="79FF8E08" w14:textId="77777777" w:rsidR="009459F0" w:rsidRDefault="009459F0" w:rsidP="009459F0">
      <w:pPr>
        <w:rPr>
          <w:rFonts w:asciiTheme="minorHAnsi" w:hAnsiTheme="minorHAnsi" w:cstheme="minorHAnsi"/>
          <w:b/>
          <w:bCs/>
          <w:sz w:val="28"/>
          <w:szCs w:val="28"/>
        </w:rPr>
      </w:pPr>
      <w:bookmarkStart w:id="25" w:name="_Toc183276108"/>
      <w:bookmarkStart w:id="26" w:name="_Toc185862980"/>
      <w:r w:rsidRPr="0042097F">
        <w:rPr>
          <w:rFonts w:asciiTheme="minorHAnsi" w:hAnsiTheme="minorHAnsi" w:cstheme="minorHAnsi"/>
          <w:b/>
          <w:bCs/>
          <w:sz w:val="28"/>
          <w:szCs w:val="28"/>
        </w:rPr>
        <w:t>Process Flow</w:t>
      </w:r>
      <w:bookmarkEnd w:id="25"/>
      <w:bookmarkEnd w:id="26"/>
    </w:p>
    <w:p w14:paraId="5BF8B028" w14:textId="77777777" w:rsidR="009459F0" w:rsidRPr="0042097F" w:rsidRDefault="009459F0" w:rsidP="009459F0">
      <w:pPr>
        <w:rPr>
          <w:rFonts w:asciiTheme="minorHAnsi" w:hAnsiTheme="minorHAnsi" w:cstheme="minorHAnsi"/>
          <w:b/>
          <w:bCs/>
          <w:sz w:val="28"/>
          <w:szCs w:val="28"/>
        </w:rPr>
      </w:pPr>
    </w:p>
    <w:p w14:paraId="6E8AD40E" w14:textId="77777777" w:rsidR="009459F0" w:rsidRPr="00E3202E" w:rsidRDefault="009459F0" w:rsidP="009459F0">
      <w:pPr>
        <w:ind w:hanging="709"/>
        <w:rPr>
          <w:rFonts w:asciiTheme="minorHAnsi" w:hAnsiTheme="minorHAnsi" w:cstheme="minorHAnsi"/>
          <w:sz w:val="28"/>
          <w:szCs w:val="28"/>
        </w:rPr>
      </w:pPr>
      <w:r w:rsidRPr="00C336E3">
        <w:rPr>
          <w:noProof/>
        </w:rPr>
        <w:drawing>
          <wp:inline distT="0" distB="0" distL="0" distR="0" wp14:anchorId="5D0258AB" wp14:editId="3E1088F7">
            <wp:extent cx="6502400" cy="5035550"/>
            <wp:effectExtent l="0" t="0" r="0" b="0"/>
            <wp:docPr id="139456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2400" cy="5035550"/>
                    </a:xfrm>
                    <a:prstGeom prst="rect">
                      <a:avLst/>
                    </a:prstGeom>
                    <a:noFill/>
                    <a:ln>
                      <a:noFill/>
                    </a:ln>
                  </pic:spPr>
                </pic:pic>
              </a:graphicData>
            </a:graphic>
          </wp:inline>
        </w:drawing>
      </w:r>
    </w:p>
    <w:p w14:paraId="5EF62202" w14:textId="77777777" w:rsidR="009459F0" w:rsidRDefault="009459F0" w:rsidP="009459F0"/>
    <w:p w14:paraId="2383898F" w14:textId="77777777" w:rsidR="009459F0" w:rsidRPr="00E3202E" w:rsidRDefault="009459F0" w:rsidP="009459F0">
      <w:pPr>
        <w:ind w:hanging="709"/>
      </w:pPr>
    </w:p>
    <w:p w14:paraId="0840FCD5" w14:textId="77777777" w:rsidR="009459F0" w:rsidRDefault="009459F0" w:rsidP="009459F0">
      <w:pPr>
        <w:rPr>
          <w:rFonts w:asciiTheme="minorHAnsi" w:hAnsiTheme="minorHAnsi" w:cstheme="minorHAnsi"/>
          <w:b/>
          <w:bCs/>
          <w:sz w:val="28"/>
          <w:szCs w:val="28"/>
        </w:rPr>
      </w:pPr>
      <w:bookmarkStart w:id="27" w:name="_Toc183276109"/>
      <w:bookmarkStart w:id="28" w:name="_Toc185862981"/>
    </w:p>
    <w:tbl>
      <w:tblPr>
        <w:tblStyle w:val="RivisionHistory"/>
        <w:tblW w:w="585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5"/>
        <w:gridCol w:w="1277"/>
        <w:gridCol w:w="1133"/>
        <w:gridCol w:w="1178"/>
      </w:tblGrid>
      <w:tr w:rsidR="009459F0" w:rsidRPr="00CA7103" w14:paraId="052F78F2" w14:textId="77777777" w:rsidTr="00B1154F">
        <w:trPr>
          <w:cnfStyle w:val="100000000000" w:firstRow="1" w:lastRow="0" w:firstColumn="0" w:lastColumn="0" w:oddVBand="0" w:evenVBand="0" w:oddHBand="0" w:evenHBand="0" w:firstRowFirstColumn="0" w:firstRowLastColumn="0" w:lastRowFirstColumn="0" w:lastRowLastColumn="0"/>
        </w:trPr>
        <w:tc>
          <w:tcPr>
            <w:tcW w:w="3297" w:type="pct"/>
            <w:shd w:val="clear" w:color="D2D2D2" w:fill="D2D2D2"/>
          </w:tcPr>
          <w:p w14:paraId="40302E9A"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Description</w:t>
            </w:r>
          </w:p>
        </w:tc>
        <w:tc>
          <w:tcPr>
            <w:tcW w:w="606" w:type="pct"/>
            <w:shd w:val="clear" w:color="D2D2D2" w:fill="D2D2D2"/>
          </w:tcPr>
          <w:p w14:paraId="13789EC4"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Performed By</w:t>
            </w:r>
          </w:p>
        </w:tc>
        <w:tc>
          <w:tcPr>
            <w:tcW w:w="538" w:type="pct"/>
            <w:shd w:val="clear" w:color="D2D2D2" w:fill="D2D2D2"/>
          </w:tcPr>
          <w:p w14:paraId="156F905C"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Frequency</w:t>
            </w:r>
          </w:p>
        </w:tc>
        <w:tc>
          <w:tcPr>
            <w:tcW w:w="559" w:type="pct"/>
            <w:shd w:val="clear" w:color="D2D2D2" w:fill="D2D2D2"/>
          </w:tcPr>
          <w:p w14:paraId="7401D403"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System / Manual</w:t>
            </w:r>
          </w:p>
        </w:tc>
      </w:tr>
      <w:tr w:rsidR="009459F0" w:rsidRPr="00963700" w14:paraId="654D10BF" w14:textId="77777777" w:rsidTr="00B1154F">
        <w:tc>
          <w:tcPr>
            <w:tcW w:w="3297" w:type="pct"/>
          </w:tcPr>
          <w:p w14:paraId="093F8727" w14:textId="29556912" w:rsidR="009459F0" w:rsidRPr="00CA7103" w:rsidRDefault="009459F0" w:rsidP="00B1154F">
            <w:pPr>
              <w:rPr>
                <w:rFonts w:asciiTheme="minorHAnsi" w:hAnsiTheme="minorHAnsi" w:cstheme="minorHAnsi"/>
                <w:sz w:val="22"/>
                <w:szCs w:val="22"/>
              </w:rPr>
            </w:pPr>
            <w:r>
              <w:rPr>
                <w:rFonts w:asciiTheme="minorHAnsi" w:hAnsiTheme="minorHAnsi" w:cstheme="minorHAnsi"/>
                <w:b/>
                <w:sz w:val="22"/>
                <w:szCs w:val="22"/>
              </w:rPr>
              <w:t>1</w:t>
            </w:r>
            <w:r w:rsidRPr="00CA7103">
              <w:rPr>
                <w:rFonts w:asciiTheme="minorHAnsi" w:hAnsiTheme="minorHAnsi" w:cstheme="minorHAnsi"/>
                <w:b/>
                <w:sz w:val="22"/>
                <w:szCs w:val="22"/>
              </w:rPr>
              <w:t xml:space="preserve">.1 </w:t>
            </w:r>
            <w:r>
              <w:rPr>
                <w:rFonts w:asciiTheme="minorHAnsi" w:hAnsiTheme="minorHAnsi" w:cstheme="minorHAnsi"/>
                <w:b/>
                <w:sz w:val="22"/>
                <w:szCs w:val="22"/>
              </w:rPr>
              <w:t>GFC Drawings by Consultant</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The Project team to share the necessary project documents</w:t>
            </w:r>
            <w:r w:rsidR="004F4C41">
              <w:rPr>
                <w:rFonts w:asciiTheme="minorHAnsi" w:hAnsiTheme="minorHAnsi" w:cstheme="minorHAnsi"/>
                <w:sz w:val="22"/>
                <w:szCs w:val="22"/>
              </w:rPr>
              <w:t xml:space="preserve"> </w:t>
            </w:r>
            <w:r>
              <w:rPr>
                <w:rFonts w:asciiTheme="minorHAnsi" w:hAnsiTheme="minorHAnsi" w:cstheme="minorHAnsi"/>
                <w:sz w:val="22"/>
                <w:szCs w:val="22"/>
              </w:rPr>
              <w:t>(specifications, scope of work) and get the drawings from consultant</w:t>
            </w:r>
          </w:p>
        </w:tc>
        <w:tc>
          <w:tcPr>
            <w:tcW w:w="606" w:type="pct"/>
          </w:tcPr>
          <w:p w14:paraId="65308F39" w14:textId="6CE94C1B"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 xml:space="preserve">Project </w:t>
            </w:r>
            <w:r w:rsidR="00343CCE">
              <w:rPr>
                <w:rFonts w:asciiTheme="minorHAnsi" w:hAnsiTheme="minorHAnsi" w:cstheme="minorHAnsi"/>
                <w:b/>
                <w:sz w:val="22"/>
                <w:szCs w:val="22"/>
              </w:rPr>
              <w:t>Coordinator</w:t>
            </w:r>
          </w:p>
        </w:tc>
        <w:tc>
          <w:tcPr>
            <w:tcW w:w="538" w:type="pct"/>
          </w:tcPr>
          <w:p w14:paraId="12F3766B"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559" w:type="pct"/>
          </w:tcPr>
          <w:p w14:paraId="2112B240"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963700" w14:paraId="7F24DC35" w14:textId="77777777" w:rsidTr="00B1154F">
        <w:tc>
          <w:tcPr>
            <w:tcW w:w="3297" w:type="pct"/>
          </w:tcPr>
          <w:p w14:paraId="588864E0" w14:textId="77777777" w:rsidR="009459F0" w:rsidRPr="00CA7103" w:rsidRDefault="009459F0" w:rsidP="00B1154F">
            <w:pPr>
              <w:rPr>
                <w:rFonts w:asciiTheme="minorHAnsi" w:hAnsiTheme="minorHAnsi" w:cstheme="minorHAnsi"/>
                <w:sz w:val="22"/>
                <w:szCs w:val="22"/>
              </w:rPr>
            </w:pPr>
            <w:r>
              <w:rPr>
                <w:rFonts w:asciiTheme="minorHAnsi" w:hAnsiTheme="minorHAnsi" w:cstheme="minorHAnsi"/>
                <w:b/>
                <w:sz w:val="22"/>
                <w:szCs w:val="22"/>
              </w:rPr>
              <w:t>1</w:t>
            </w:r>
            <w:r w:rsidRPr="00CA7103">
              <w:rPr>
                <w:rFonts w:asciiTheme="minorHAnsi" w:hAnsiTheme="minorHAnsi" w:cstheme="minorHAnsi"/>
                <w:b/>
                <w:sz w:val="22"/>
                <w:szCs w:val="22"/>
              </w:rPr>
              <w:t xml:space="preserve">.2 </w:t>
            </w:r>
            <w:r>
              <w:rPr>
                <w:rFonts w:asciiTheme="minorHAnsi" w:hAnsiTheme="minorHAnsi" w:cstheme="minorHAnsi"/>
                <w:b/>
                <w:sz w:val="22"/>
                <w:szCs w:val="22"/>
              </w:rPr>
              <w:t>Drawings to be released on site</w:t>
            </w:r>
            <w:r w:rsidRPr="00CA7103">
              <w:rPr>
                <w:rFonts w:asciiTheme="minorHAnsi" w:hAnsiTheme="minorHAnsi" w:cstheme="minorHAnsi"/>
                <w:sz w:val="22"/>
                <w:szCs w:val="22"/>
              </w:rPr>
              <w:br/>
            </w:r>
            <w:r w:rsidRPr="00CA7103">
              <w:rPr>
                <w:rFonts w:asciiTheme="minorHAnsi" w:hAnsiTheme="minorHAnsi" w:cstheme="minorHAnsi"/>
                <w:sz w:val="22"/>
                <w:szCs w:val="22"/>
              </w:rPr>
              <w:br/>
            </w:r>
            <w:r w:rsidRPr="00B1154F">
              <w:rPr>
                <w:rFonts w:asciiTheme="minorHAnsi" w:hAnsiTheme="minorHAnsi" w:cstheme="minorHAnsi"/>
                <w:sz w:val="22"/>
                <w:szCs w:val="22"/>
              </w:rPr>
              <w:t xml:space="preserve">The drawings provided by the Consultant must undergo a thorough review </w:t>
            </w:r>
            <w:r w:rsidRPr="00B1154F">
              <w:rPr>
                <w:rFonts w:asciiTheme="minorHAnsi" w:hAnsiTheme="minorHAnsi" w:cstheme="minorHAnsi"/>
                <w:sz w:val="22"/>
                <w:szCs w:val="22"/>
              </w:rPr>
              <w:lastRenderedPageBreak/>
              <w:t>by the HO Technical team, the Site team, and the Independent Engineer. Any necessary revisions should be clearly communicated back to the Consultant, specifying the required changes. Only after receiving the approval from PM the finalized drawings be forwarded to the Site team for implementation.</w:t>
            </w:r>
          </w:p>
        </w:tc>
        <w:tc>
          <w:tcPr>
            <w:tcW w:w="606" w:type="pct"/>
          </w:tcPr>
          <w:p w14:paraId="0392B806" w14:textId="6AE26684"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lastRenderedPageBreak/>
              <w:t xml:space="preserve">Project </w:t>
            </w:r>
            <w:r w:rsidR="00343CCE">
              <w:rPr>
                <w:rFonts w:asciiTheme="minorHAnsi" w:hAnsiTheme="minorHAnsi" w:cstheme="minorHAnsi"/>
                <w:b/>
                <w:sz w:val="22"/>
                <w:szCs w:val="22"/>
              </w:rPr>
              <w:t xml:space="preserve">coordinator </w:t>
            </w:r>
          </w:p>
        </w:tc>
        <w:tc>
          <w:tcPr>
            <w:tcW w:w="538" w:type="pct"/>
          </w:tcPr>
          <w:p w14:paraId="2EAA7F12"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559" w:type="pct"/>
          </w:tcPr>
          <w:p w14:paraId="5DD9948D" w14:textId="77777777" w:rsidR="009459F0" w:rsidRPr="00963700" w:rsidRDefault="009459F0" w:rsidP="00B1154F">
            <w:pPr>
              <w:rPr>
                <w:rFonts w:asciiTheme="minorHAnsi" w:hAnsiTheme="minorHAnsi" w:cstheme="minorHAnsi"/>
                <w:b/>
                <w:sz w:val="22"/>
                <w:szCs w:val="22"/>
              </w:rPr>
            </w:pPr>
            <w:r w:rsidRPr="00963700">
              <w:rPr>
                <w:rFonts w:asciiTheme="minorHAnsi" w:hAnsiTheme="minorHAnsi" w:cstheme="minorHAnsi"/>
                <w:b/>
                <w:sz w:val="22"/>
                <w:szCs w:val="22"/>
              </w:rPr>
              <w:t>Manual</w:t>
            </w:r>
          </w:p>
        </w:tc>
      </w:tr>
      <w:tr w:rsidR="009459F0" w:rsidRPr="00963700" w14:paraId="0E21CFB8" w14:textId="77777777" w:rsidTr="00B1154F">
        <w:tc>
          <w:tcPr>
            <w:tcW w:w="3297" w:type="pct"/>
          </w:tcPr>
          <w:p w14:paraId="4420C82D" w14:textId="3C78292E" w:rsidR="009459F0" w:rsidRPr="00AF51A7" w:rsidRDefault="009459F0" w:rsidP="00B1154F">
            <w:pPr>
              <w:rPr>
                <w:rFonts w:asciiTheme="minorHAnsi" w:hAnsiTheme="minorHAnsi" w:cstheme="minorHAnsi"/>
                <w:b/>
                <w:sz w:val="22"/>
                <w:szCs w:val="22"/>
              </w:rPr>
            </w:pPr>
            <w:r>
              <w:rPr>
                <w:rFonts w:asciiTheme="minorHAnsi" w:hAnsiTheme="minorHAnsi" w:cstheme="minorHAnsi"/>
                <w:b/>
                <w:sz w:val="22"/>
                <w:szCs w:val="22"/>
              </w:rPr>
              <w:t xml:space="preserve">1.3 Preparation of Work Method Statement (WMS) &amp; </w:t>
            </w:r>
            <w:r w:rsidR="006E15EF">
              <w:rPr>
                <w:rFonts w:asciiTheme="minorHAnsi" w:hAnsiTheme="minorHAnsi" w:cstheme="minorHAnsi"/>
                <w:b/>
                <w:sz w:val="22"/>
                <w:szCs w:val="22"/>
              </w:rPr>
              <w:t>QAP</w:t>
            </w:r>
          </w:p>
          <w:p w14:paraId="38AC47FB" w14:textId="77777777" w:rsidR="009459F0" w:rsidRPr="00AF51A7" w:rsidRDefault="009459F0" w:rsidP="00B1154F">
            <w:pPr>
              <w:rPr>
                <w:rFonts w:cstheme="minorHAnsi"/>
                <w:b/>
              </w:rPr>
            </w:pPr>
          </w:p>
          <w:p w14:paraId="445235A9" w14:textId="77777777" w:rsidR="009459F0" w:rsidRPr="001A1CB6" w:rsidRDefault="009459F0" w:rsidP="00B1154F">
            <w:pPr>
              <w:rPr>
                <w:rFonts w:cstheme="minorHAnsi"/>
              </w:rPr>
            </w:pPr>
            <w:r w:rsidRPr="00B1154F">
              <w:rPr>
                <w:rFonts w:asciiTheme="minorHAnsi" w:hAnsiTheme="minorHAnsi" w:cstheme="minorHAnsi"/>
                <w:sz w:val="22"/>
                <w:szCs w:val="22"/>
              </w:rPr>
              <w:t>Upon receiving the drawings and understanding the scope of work, the contractor must develop the WMS (Work Method Statement) and submit it to the Project team for review and approval.</w:t>
            </w:r>
          </w:p>
        </w:tc>
        <w:tc>
          <w:tcPr>
            <w:tcW w:w="606" w:type="pct"/>
          </w:tcPr>
          <w:p w14:paraId="20E16731" w14:textId="1F830063" w:rsidR="009459F0" w:rsidRPr="00963700" w:rsidRDefault="00343CCE" w:rsidP="00B1154F">
            <w:pPr>
              <w:rPr>
                <w:rFonts w:asciiTheme="minorHAnsi" w:hAnsiTheme="minorHAnsi" w:cstheme="minorHAnsi"/>
                <w:b/>
                <w:sz w:val="22"/>
                <w:szCs w:val="22"/>
              </w:rPr>
            </w:pPr>
            <w:r>
              <w:rPr>
                <w:rFonts w:asciiTheme="minorHAnsi" w:hAnsiTheme="minorHAnsi" w:cstheme="minorHAnsi"/>
                <w:b/>
                <w:sz w:val="22"/>
                <w:szCs w:val="22"/>
              </w:rPr>
              <w:t>Site manager</w:t>
            </w:r>
          </w:p>
        </w:tc>
        <w:tc>
          <w:tcPr>
            <w:tcW w:w="538" w:type="pct"/>
          </w:tcPr>
          <w:p w14:paraId="024091A1"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559" w:type="pct"/>
          </w:tcPr>
          <w:p w14:paraId="021F8444"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963700" w14:paraId="04B19A66" w14:textId="77777777" w:rsidTr="00B1154F">
        <w:tc>
          <w:tcPr>
            <w:tcW w:w="3297" w:type="pct"/>
          </w:tcPr>
          <w:p w14:paraId="422A73FF" w14:textId="1BC48FE4" w:rsidR="009459F0" w:rsidRPr="00454BEC" w:rsidRDefault="009459F0" w:rsidP="00B1154F">
            <w:pPr>
              <w:rPr>
                <w:rFonts w:asciiTheme="minorHAnsi" w:hAnsiTheme="minorHAnsi" w:cstheme="minorHAnsi"/>
                <w:sz w:val="22"/>
                <w:szCs w:val="22"/>
              </w:rPr>
            </w:pPr>
            <w:r>
              <w:rPr>
                <w:rFonts w:asciiTheme="minorHAnsi" w:hAnsiTheme="minorHAnsi" w:cstheme="minorHAnsi"/>
                <w:b/>
                <w:sz w:val="22"/>
                <w:szCs w:val="22"/>
              </w:rPr>
              <w:t>1</w:t>
            </w:r>
            <w:r w:rsidRPr="00CA7103">
              <w:rPr>
                <w:rFonts w:asciiTheme="minorHAnsi" w:hAnsiTheme="minorHAnsi" w:cstheme="minorHAnsi"/>
                <w:b/>
                <w:sz w:val="22"/>
                <w:szCs w:val="22"/>
              </w:rPr>
              <w:t>.</w:t>
            </w:r>
            <w:r>
              <w:rPr>
                <w:rFonts w:asciiTheme="minorHAnsi" w:hAnsiTheme="minorHAnsi" w:cstheme="minorHAnsi"/>
                <w:b/>
                <w:sz w:val="22"/>
                <w:szCs w:val="22"/>
              </w:rPr>
              <w:t>4</w:t>
            </w:r>
            <w:r w:rsidRPr="00CA7103">
              <w:rPr>
                <w:rFonts w:asciiTheme="minorHAnsi" w:hAnsiTheme="minorHAnsi" w:cstheme="minorHAnsi"/>
                <w:b/>
                <w:sz w:val="22"/>
                <w:szCs w:val="22"/>
              </w:rPr>
              <w:t xml:space="preserve"> </w:t>
            </w:r>
            <w:r>
              <w:rPr>
                <w:rFonts w:asciiTheme="minorHAnsi" w:hAnsiTheme="minorHAnsi" w:cstheme="minorHAnsi"/>
                <w:b/>
                <w:sz w:val="22"/>
                <w:szCs w:val="22"/>
              </w:rPr>
              <w:t>Review of Site work</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 xml:space="preserve">Site Engineer to review the work in accordance with the approved Good for Construction (GFC) drawing and ensure the work is </w:t>
            </w:r>
            <w:r w:rsidR="00536444">
              <w:rPr>
                <w:rFonts w:asciiTheme="minorHAnsi" w:hAnsiTheme="minorHAnsi" w:cstheme="minorHAnsi"/>
                <w:sz w:val="22"/>
                <w:szCs w:val="22"/>
              </w:rPr>
              <w:t>done as per the constructor standards</w:t>
            </w:r>
            <w:r w:rsidR="00BD3306">
              <w:rPr>
                <w:rFonts w:asciiTheme="minorHAnsi" w:hAnsiTheme="minorHAnsi" w:cstheme="minorHAnsi"/>
                <w:sz w:val="22"/>
                <w:szCs w:val="22"/>
              </w:rPr>
              <w:t>.</w:t>
            </w:r>
          </w:p>
        </w:tc>
        <w:tc>
          <w:tcPr>
            <w:tcW w:w="606" w:type="pct"/>
          </w:tcPr>
          <w:p w14:paraId="71B0CBA7"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Site Team</w:t>
            </w:r>
          </w:p>
        </w:tc>
        <w:tc>
          <w:tcPr>
            <w:tcW w:w="538" w:type="pct"/>
          </w:tcPr>
          <w:p w14:paraId="2681C160"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559" w:type="pct"/>
          </w:tcPr>
          <w:p w14:paraId="5AE45584" w14:textId="77777777" w:rsidR="009459F0" w:rsidRPr="00963700" w:rsidRDefault="009459F0" w:rsidP="00B1154F">
            <w:pPr>
              <w:rPr>
                <w:rFonts w:asciiTheme="minorHAnsi" w:hAnsiTheme="minorHAnsi" w:cstheme="minorHAnsi"/>
                <w:b/>
                <w:sz w:val="22"/>
                <w:szCs w:val="22"/>
              </w:rPr>
            </w:pPr>
            <w:r w:rsidRPr="00963700">
              <w:rPr>
                <w:rFonts w:asciiTheme="minorHAnsi" w:hAnsiTheme="minorHAnsi" w:cstheme="minorHAnsi"/>
                <w:b/>
                <w:sz w:val="22"/>
                <w:szCs w:val="22"/>
              </w:rPr>
              <w:t>Manual</w:t>
            </w:r>
          </w:p>
        </w:tc>
      </w:tr>
      <w:tr w:rsidR="009459F0" w:rsidRPr="00963700" w14:paraId="2533279E" w14:textId="77777777" w:rsidTr="00B1154F">
        <w:tc>
          <w:tcPr>
            <w:tcW w:w="3297" w:type="pct"/>
          </w:tcPr>
          <w:p w14:paraId="2C7CEEAF"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1.5 Coordination with Independent Engineer (IE) &amp; Stakeholders</w:t>
            </w:r>
          </w:p>
          <w:p w14:paraId="4FDD68D2" w14:textId="77777777" w:rsidR="009459F0" w:rsidRDefault="009459F0" w:rsidP="00B1154F">
            <w:pPr>
              <w:rPr>
                <w:rFonts w:asciiTheme="minorHAnsi" w:hAnsiTheme="minorHAnsi" w:cstheme="minorHAnsi"/>
                <w:b/>
                <w:sz w:val="22"/>
                <w:szCs w:val="22"/>
              </w:rPr>
            </w:pPr>
          </w:p>
          <w:p w14:paraId="7C0B116F" w14:textId="77777777" w:rsidR="009459F0" w:rsidRPr="00CA7103" w:rsidRDefault="009459F0" w:rsidP="00B1154F">
            <w:pPr>
              <w:rPr>
                <w:rFonts w:asciiTheme="minorHAnsi" w:hAnsiTheme="minorHAnsi" w:cstheme="minorHAnsi"/>
                <w:b/>
                <w:sz w:val="22"/>
                <w:szCs w:val="22"/>
              </w:rPr>
            </w:pPr>
            <w:r>
              <w:rPr>
                <w:rFonts w:asciiTheme="minorHAnsi" w:hAnsiTheme="minorHAnsi" w:cstheme="minorHAnsi"/>
                <w:sz w:val="22"/>
                <w:szCs w:val="22"/>
              </w:rPr>
              <w:t>Site team to c</w:t>
            </w:r>
            <w:r w:rsidRPr="00D37A88">
              <w:rPr>
                <w:rFonts w:asciiTheme="minorHAnsi" w:hAnsiTheme="minorHAnsi" w:cstheme="minorHAnsi"/>
                <w:sz w:val="22"/>
                <w:szCs w:val="22"/>
              </w:rPr>
              <w:t>o</w:t>
            </w:r>
            <w:r>
              <w:rPr>
                <w:rFonts w:asciiTheme="minorHAnsi" w:hAnsiTheme="minorHAnsi" w:cstheme="minorHAnsi"/>
                <w:sz w:val="22"/>
                <w:szCs w:val="22"/>
              </w:rPr>
              <w:t>ordinate</w:t>
            </w:r>
            <w:r w:rsidRPr="00D37A88">
              <w:rPr>
                <w:rFonts w:asciiTheme="minorHAnsi" w:hAnsiTheme="minorHAnsi" w:cstheme="minorHAnsi"/>
                <w:sz w:val="22"/>
                <w:szCs w:val="22"/>
              </w:rPr>
              <w:t xml:space="preserve"> with all the stakeholders</w:t>
            </w:r>
            <w:r>
              <w:rPr>
                <w:rFonts w:asciiTheme="minorHAnsi" w:hAnsiTheme="minorHAnsi" w:cstheme="minorHAnsi"/>
                <w:sz w:val="22"/>
                <w:szCs w:val="22"/>
              </w:rPr>
              <w:t xml:space="preserve"> &amp; IE</w:t>
            </w:r>
            <w:r w:rsidRPr="00D37A88">
              <w:rPr>
                <w:rFonts w:asciiTheme="minorHAnsi" w:hAnsiTheme="minorHAnsi" w:cstheme="minorHAnsi"/>
                <w:sz w:val="22"/>
                <w:szCs w:val="22"/>
              </w:rPr>
              <w:t xml:space="preserve"> to ensure the smooth functioning of work by facilitating communication, aligning expectations, and addressing any concerns or requirements.</w:t>
            </w:r>
          </w:p>
        </w:tc>
        <w:tc>
          <w:tcPr>
            <w:tcW w:w="606" w:type="pct"/>
          </w:tcPr>
          <w:p w14:paraId="4FA8C4A9" w14:textId="667EDC90"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 xml:space="preserve">Site </w:t>
            </w:r>
            <w:r w:rsidR="00343CCE">
              <w:rPr>
                <w:rFonts w:asciiTheme="minorHAnsi" w:hAnsiTheme="minorHAnsi" w:cstheme="minorHAnsi"/>
                <w:b/>
                <w:sz w:val="22"/>
                <w:szCs w:val="22"/>
              </w:rPr>
              <w:t>Manager</w:t>
            </w:r>
          </w:p>
        </w:tc>
        <w:tc>
          <w:tcPr>
            <w:tcW w:w="538" w:type="pct"/>
          </w:tcPr>
          <w:p w14:paraId="188D729F"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559" w:type="pct"/>
          </w:tcPr>
          <w:p w14:paraId="0572EE78" w14:textId="77777777" w:rsidR="009459F0" w:rsidRPr="0096370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bl>
    <w:p w14:paraId="3683B0D1" w14:textId="77777777" w:rsidR="009459F0" w:rsidRDefault="009459F0" w:rsidP="009459F0">
      <w:pPr>
        <w:rPr>
          <w:rFonts w:asciiTheme="minorHAnsi" w:hAnsiTheme="minorHAnsi" w:cstheme="minorHAnsi"/>
          <w:b/>
          <w:bCs/>
          <w:sz w:val="28"/>
          <w:szCs w:val="28"/>
        </w:rPr>
      </w:pPr>
    </w:p>
    <w:p w14:paraId="75230249" w14:textId="77777777" w:rsidR="009459F0" w:rsidRDefault="009459F0" w:rsidP="009459F0">
      <w:pPr>
        <w:rPr>
          <w:rFonts w:asciiTheme="minorHAnsi" w:hAnsiTheme="minorHAnsi" w:cstheme="minorHAnsi"/>
          <w:b/>
          <w:bCs/>
          <w:sz w:val="28"/>
          <w:szCs w:val="28"/>
        </w:rPr>
      </w:pPr>
      <w:r>
        <w:rPr>
          <w:rFonts w:asciiTheme="minorHAnsi" w:hAnsiTheme="minorHAnsi" w:cstheme="minorHAnsi"/>
          <w:b/>
          <w:bCs/>
          <w:sz w:val="28"/>
          <w:szCs w:val="28"/>
        </w:rPr>
        <w:t>A: HSE and Quality Management</w:t>
      </w:r>
    </w:p>
    <w:p w14:paraId="5B1BABD8" w14:textId="77777777" w:rsidR="009459F0" w:rsidRDefault="009459F0" w:rsidP="009459F0">
      <w:pPr>
        <w:rPr>
          <w:rFonts w:asciiTheme="minorHAnsi" w:hAnsiTheme="minorHAnsi" w:cstheme="minorHAnsi"/>
          <w:b/>
          <w:bCs/>
          <w:sz w:val="28"/>
          <w:szCs w:val="28"/>
        </w:rPr>
      </w:pPr>
    </w:p>
    <w:p w14:paraId="4F9C6B17" w14:textId="77777777" w:rsidR="009459F0" w:rsidRDefault="009459F0" w:rsidP="009459F0">
      <w:pPr>
        <w:jc w:val="both"/>
        <w:rPr>
          <w:rFonts w:asciiTheme="minorHAnsi" w:hAnsiTheme="minorHAnsi" w:cstheme="minorHAnsi"/>
          <w:sz w:val="22"/>
          <w:szCs w:val="22"/>
        </w:rPr>
      </w:pPr>
      <w:r w:rsidRPr="00B1154F">
        <w:rPr>
          <w:rFonts w:asciiTheme="minorHAnsi" w:hAnsiTheme="minorHAnsi" w:cstheme="minorHAnsi"/>
          <w:sz w:val="22"/>
          <w:szCs w:val="22"/>
        </w:rPr>
        <w:t>The Contractor is required to strictly adhere to the HSE (Health, Safety, and Environment) and Quality Manual of J M Baxi Ports and Logistics Pvt Ltd during all phases of work execution. The site team must actively oversee operations to ensure compliance with the standards outlined in the HSE and Quality Manual. Any deviations must be promptly addressed to maintain safety, quality, and regulatory adherence at all times.</w:t>
      </w:r>
    </w:p>
    <w:p w14:paraId="10AED8D3" w14:textId="77777777" w:rsidR="00BD3306" w:rsidRDefault="00BD3306" w:rsidP="009459F0">
      <w:pPr>
        <w:jc w:val="both"/>
        <w:rPr>
          <w:rFonts w:asciiTheme="minorHAnsi" w:hAnsiTheme="minorHAnsi" w:cstheme="minorHAnsi"/>
          <w:sz w:val="22"/>
          <w:szCs w:val="22"/>
        </w:rPr>
      </w:pPr>
    </w:p>
    <w:p w14:paraId="7C922A3A" w14:textId="520F51FD" w:rsidR="00BD3306" w:rsidRPr="002B75D2" w:rsidRDefault="00BD3306" w:rsidP="009459F0">
      <w:pPr>
        <w:jc w:val="both"/>
        <w:rPr>
          <w:rFonts w:asciiTheme="minorHAnsi" w:hAnsiTheme="minorHAnsi" w:cstheme="minorHAnsi"/>
          <w:b/>
          <w:bCs/>
          <w:sz w:val="22"/>
          <w:szCs w:val="22"/>
        </w:rPr>
      </w:pPr>
      <w:r w:rsidRPr="002B75D2">
        <w:rPr>
          <w:rFonts w:asciiTheme="minorHAnsi" w:hAnsiTheme="minorHAnsi" w:cstheme="minorHAnsi"/>
          <w:b/>
          <w:bCs/>
          <w:sz w:val="22"/>
          <w:szCs w:val="22"/>
        </w:rPr>
        <w:t>Guiding Documents</w:t>
      </w:r>
    </w:p>
    <w:p w14:paraId="313D88FA" w14:textId="77777777" w:rsidR="00BD3306" w:rsidRDefault="00BD3306" w:rsidP="009459F0">
      <w:pPr>
        <w:jc w:val="both"/>
        <w:rPr>
          <w:rFonts w:asciiTheme="minorHAnsi" w:hAnsiTheme="minorHAnsi" w:cstheme="minorHAnsi"/>
          <w:sz w:val="22"/>
          <w:szCs w:val="22"/>
        </w:rPr>
      </w:pPr>
    </w:p>
    <w:p w14:paraId="7EDD6CEA" w14:textId="21A0F163" w:rsidR="00BD3306" w:rsidRDefault="00BD3306" w:rsidP="00BD3306">
      <w:pPr>
        <w:pStyle w:val="ListParagraph"/>
        <w:numPr>
          <w:ilvl w:val="0"/>
          <w:numId w:val="19"/>
        </w:numPr>
        <w:jc w:val="both"/>
        <w:rPr>
          <w:rFonts w:cstheme="minorHAnsi"/>
        </w:rPr>
      </w:pPr>
      <w:r>
        <w:rPr>
          <w:rFonts w:cstheme="minorHAnsi"/>
        </w:rPr>
        <w:t>HSE Manual (JMBPL)</w:t>
      </w:r>
    </w:p>
    <w:p w14:paraId="15879EA7" w14:textId="0B2ACCD1" w:rsidR="00BD3306" w:rsidRDefault="00BD3306" w:rsidP="00BD3306">
      <w:pPr>
        <w:pStyle w:val="ListParagraph"/>
        <w:numPr>
          <w:ilvl w:val="0"/>
          <w:numId w:val="19"/>
        </w:numPr>
        <w:jc w:val="both"/>
        <w:rPr>
          <w:rFonts w:cstheme="minorHAnsi"/>
        </w:rPr>
      </w:pPr>
      <w:r>
        <w:rPr>
          <w:rFonts w:cstheme="minorHAnsi"/>
        </w:rPr>
        <w:t>HSE Manual (Contractor)</w:t>
      </w:r>
    </w:p>
    <w:p w14:paraId="17023C14" w14:textId="77F90E26" w:rsidR="00BD3306" w:rsidRDefault="00BD3306" w:rsidP="00BD3306">
      <w:pPr>
        <w:pStyle w:val="ListParagraph"/>
        <w:numPr>
          <w:ilvl w:val="0"/>
          <w:numId w:val="19"/>
        </w:numPr>
        <w:jc w:val="both"/>
        <w:rPr>
          <w:rFonts w:cstheme="minorHAnsi"/>
        </w:rPr>
      </w:pPr>
      <w:r>
        <w:rPr>
          <w:rFonts w:cstheme="minorHAnsi"/>
        </w:rPr>
        <w:t>Local Regulations</w:t>
      </w:r>
    </w:p>
    <w:p w14:paraId="4066580F" w14:textId="2655506C" w:rsidR="002B75D2" w:rsidRPr="00BD3306" w:rsidRDefault="002B75D2" w:rsidP="00BD3306">
      <w:pPr>
        <w:pStyle w:val="ListParagraph"/>
        <w:numPr>
          <w:ilvl w:val="0"/>
          <w:numId w:val="19"/>
        </w:numPr>
        <w:jc w:val="both"/>
        <w:rPr>
          <w:rFonts w:cstheme="minorHAnsi"/>
        </w:rPr>
      </w:pPr>
      <w:r>
        <w:rPr>
          <w:rFonts w:cstheme="minorHAnsi"/>
        </w:rPr>
        <w:t>Statutory Permission</w:t>
      </w:r>
    </w:p>
    <w:p w14:paraId="3EC5213B" w14:textId="77777777" w:rsidR="009459F0" w:rsidRDefault="009459F0" w:rsidP="009459F0">
      <w:pPr>
        <w:jc w:val="both"/>
        <w:rPr>
          <w:rFonts w:asciiTheme="minorHAnsi" w:hAnsiTheme="minorHAnsi" w:cstheme="minorHAnsi"/>
          <w:sz w:val="22"/>
          <w:szCs w:val="22"/>
        </w:rPr>
      </w:pPr>
    </w:p>
    <w:p w14:paraId="2B98A00A" w14:textId="77777777" w:rsidR="009459F0" w:rsidRDefault="009459F0" w:rsidP="009459F0">
      <w:pPr>
        <w:jc w:val="both"/>
        <w:rPr>
          <w:rFonts w:asciiTheme="minorHAnsi" w:hAnsiTheme="minorHAnsi" w:cstheme="minorHAnsi"/>
          <w:sz w:val="22"/>
          <w:szCs w:val="22"/>
        </w:rPr>
      </w:pPr>
    </w:p>
    <w:p w14:paraId="19405DAD" w14:textId="77777777" w:rsidR="009459F0" w:rsidRDefault="009459F0" w:rsidP="009459F0">
      <w:pPr>
        <w:jc w:val="both"/>
        <w:rPr>
          <w:rFonts w:asciiTheme="minorHAnsi" w:hAnsiTheme="minorHAnsi" w:cstheme="minorHAnsi"/>
          <w:sz w:val="22"/>
          <w:szCs w:val="22"/>
        </w:rPr>
      </w:pPr>
    </w:p>
    <w:p w14:paraId="5556789C" w14:textId="77777777" w:rsidR="009459F0" w:rsidRDefault="009459F0" w:rsidP="009459F0">
      <w:pPr>
        <w:jc w:val="both"/>
        <w:rPr>
          <w:rFonts w:asciiTheme="minorHAnsi" w:hAnsiTheme="minorHAnsi" w:cstheme="minorHAnsi"/>
          <w:sz w:val="22"/>
          <w:szCs w:val="22"/>
        </w:rPr>
      </w:pPr>
    </w:p>
    <w:p w14:paraId="715DCC70" w14:textId="77777777" w:rsidR="009459F0" w:rsidRDefault="009459F0" w:rsidP="009459F0">
      <w:pPr>
        <w:jc w:val="both"/>
        <w:rPr>
          <w:rFonts w:asciiTheme="minorHAnsi" w:hAnsiTheme="minorHAnsi" w:cstheme="minorHAnsi"/>
          <w:sz w:val="22"/>
          <w:szCs w:val="22"/>
        </w:rPr>
      </w:pPr>
    </w:p>
    <w:p w14:paraId="3678E7BD" w14:textId="77777777" w:rsidR="009459F0" w:rsidRDefault="009459F0" w:rsidP="009459F0">
      <w:pPr>
        <w:jc w:val="both"/>
        <w:rPr>
          <w:rFonts w:asciiTheme="minorHAnsi" w:hAnsiTheme="minorHAnsi" w:cstheme="minorHAnsi"/>
          <w:sz w:val="22"/>
          <w:szCs w:val="22"/>
        </w:rPr>
      </w:pPr>
    </w:p>
    <w:p w14:paraId="575F0BA9" w14:textId="77777777" w:rsidR="009459F0" w:rsidRDefault="009459F0" w:rsidP="009459F0">
      <w:pPr>
        <w:jc w:val="both"/>
        <w:rPr>
          <w:rFonts w:asciiTheme="minorHAnsi" w:hAnsiTheme="minorHAnsi" w:cstheme="minorHAnsi"/>
          <w:sz w:val="22"/>
          <w:szCs w:val="22"/>
        </w:rPr>
      </w:pPr>
    </w:p>
    <w:p w14:paraId="744F2F9A" w14:textId="77777777" w:rsidR="009459F0" w:rsidRDefault="009459F0" w:rsidP="009459F0">
      <w:pPr>
        <w:jc w:val="both"/>
        <w:rPr>
          <w:rFonts w:asciiTheme="minorHAnsi" w:hAnsiTheme="minorHAnsi" w:cstheme="minorHAnsi"/>
          <w:sz w:val="22"/>
          <w:szCs w:val="22"/>
        </w:rPr>
      </w:pPr>
    </w:p>
    <w:p w14:paraId="1CE225A7" w14:textId="77777777" w:rsidR="009459F0" w:rsidRDefault="009459F0" w:rsidP="009459F0">
      <w:pPr>
        <w:jc w:val="both"/>
        <w:rPr>
          <w:rFonts w:asciiTheme="minorHAnsi" w:hAnsiTheme="minorHAnsi" w:cstheme="minorHAnsi"/>
          <w:sz w:val="22"/>
          <w:szCs w:val="22"/>
        </w:rPr>
      </w:pPr>
    </w:p>
    <w:p w14:paraId="2ACB3124" w14:textId="77777777" w:rsidR="009459F0" w:rsidRDefault="009459F0" w:rsidP="009459F0">
      <w:pPr>
        <w:jc w:val="both"/>
        <w:rPr>
          <w:rFonts w:asciiTheme="minorHAnsi" w:hAnsiTheme="minorHAnsi" w:cstheme="minorHAnsi"/>
          <w:sz w:val="22"/>
          <w:szCs w:val="22"/>
        </w:rPr>
      </w:pPr>
    </w:p>
    <w:p w14:paraId="5028F1C4" w14:textId="77777777" w:rsidR="009459F0" w:rsidRDefault="009459F0" w:rsidP="009459F0">
      <w:pPr>
        <w:jc w:val="both"/>
        <w:rPr>
          <w:rFonts w:asciiTheme="minorHAnsi" w:hAnsiTheme="minorHAnsi" w:cstheme="minorHAnsi"/>
          <w:sz w:val="22"/>
          <w:szCs w:val="22"/>
        </w:rPr>
      </w:pPr>
    </w:p>
    <w:p w14:paraId="5CF743C7" w14:textId="77777777" w:rsidR="009459F0" w:rsidRPr="00B1154F" w:rsidRDefault="009459F0" w:rsidP="009459F0">
      <w:pPr>
        <w:rPr>
          <w:rFonts w:asciiTheme="minorHAnsi" w:hAnsiTheme="minorHAnsi" w:cstheme="minorHAnsi"/>
          <w:sz w:val="22"/>
          <w:szCs w:val="22"/>
        </w:rPr>
      </w:pPr>
    </w:p>
    <w:p w14:paraId="14F00382" w14:textId="77777777" w:rsidR="009459F0" w:rsidRDefault="009459F0" w:rsidP="009459F0">
      <w:pPr>
        <w:rPr>
          <w:rFonts w:asciiTheme="minorHAnsi" w:hAnsiTheme="minorHAnsi" w:cstheme="minorHAnsi"/>
          <w:b/>
          <w:bCs/>
          <w:sz w:val="28"/>
          <w:szCs w:val="28"/>
        </w:rPr>
      </w:pPr>
      <w:r>
        <w:rPr>
          <w:rFonts w:asciiTheme="minorHAnsi" w:hAnsiTheme="minorHAnsi" w:cstheme="minorHAnsi"/>
          <w:b/>
          <w:bCs/>
          <w:sz w:val="28"/>
          <w:szCs w:val="28"/>
        </w:rPr>
        <w:lastRenderedPageBreak/>
        <w:t>B: Invoice Management</w:t>
      </w:r>
    </w:p>
    <w:p w14:paraId="56C36060" w14:textId="2DE8FF72" w:rsidR="009459F0" w:rsidRDefault="009459F0" w:rsidP="009459F0">
      <w:pPr>
        <w:ind w:hanging="709"/>
        <w:rPr>
          <w:rFonts w:asciiTheme="minorHAnsi" w:hAnsiTheme="minorHAnsi" w:cstheme="minorHAnsi"/>
          <w:b/>
          <w:bCs/>
          <w:sz w:val="28"/>
          <w:szCs w:val="28"/>
        </w:rPr>
      </w:pPr>
    </w:p>
    <w:p w14:paraId="20552E06" w14:textId="7DC9DD66" w:rsidR="009459F0" w:rsidRDefault="009B3847" w:rsidP="009E36AD">
      <w:pPr>
        <w:ind w:hanging="567"/>
        <w:rPr>
          <w:rFonts w:asciiTheme="minorHAnsi" w:hAnsiTheme="minorHAnsi" w:cstheme="minorHAnsi"/>
          <w:b/>
          <w:bCs/>
          <w:sz w:val="28"/>
          <w:szCs w:val="28"/>
        </w:rPr>
      </w:pPr>
      <w:r w:rsidRPr="009B3847">
        <w:rPr>
          <w:noProof/>
        </w:rPr>
        <w:drawing>
          <wp:inline distT="0" distB="0" distL="0" distR="0" wp14:anchorId="31739DEE" wp14:editId="51553774">
            <wp:extent cx="6445250" cy="3867150"/>
            <wp:effectExtent l="0" t="0" r="0" b="0"/>
            <wp:docPr id="1786045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5250" cy="3867150"/>
                    </a:xfrm>
                    <a:prstGeom prst="rect">
                      <a:avLst/>
                    </a:prstGeom>
                    <a:noFill/>
                    <a:ln>
                      <a:noFill/>
                    </a:ln>
                  </pic:spPr>
                </pic:pic>
              </a:graphicData>
            </a:graphic>
          </wp:inline>
        </w:drawing>
      </w:r>
    </w:p>
    <w:p w14:paraId="7ED36C46" w14:textId="77777777" w:rsidR="009459F0" w:rsidRDefault="009459F0" w:rsidP="009459F0">
      <w:pPr>
        <w:rPr>
          <w:rFonts w:asciiTheme="minorHAnsi" w:hAnsiTheme="minorHAnsi" w:cstheme="minorHAnsi"/>
          <w:sz w:val="22"/>
          <w:szCs w:val="22"/>
        </w:rPr>
      </w:pPr>
      <w:r w:rsidRPr="0042097F">
        <w:rPr>
          <w:rFonts w:asciiTheme="minorHAnsi" w:hAnsiTheme="minorHAnsi" w:cstheme="minorHAnsi"/>
          <w:b/>
          <w:bCs/>
          <w:sz w:val="28"/>
          <w:szCs w:val="28"/>
        </w:rPr>
        <w:t>Process Narrative</w:t>
      </w:r>
      <w:bookmarkEnd w:id="27"/>
      <w:bookmarkEnd w:id="28"/>
      <w:r w:rsidRPr="00E3202E">
        <w:rPr>
          <w:rFonts w:asciiTheme="minorHAnsi" w:hAnsiTheme="minorHAnsi" w:cstheme="minorHAnsi"/>
          <w:sz w:val="26"/>
          <w:szCs w:val="26"/>
        </w:rPr>
        <w:t xml:space="preserve"> </w:t>
      </w:r>
      <w:r w:rsidRPr="00CA7103">
        <w:rPr>
          <w:rFonts w:asciiTheme="minorHAnsi" w:hAnsiTheme="minorHAnsi" w:cstheme="minorHAnsi"/>
          <w:sz w:val="22"/>
          <w:szCs w:val="22"/>
        </w:rPr>
        <w:t xml:space="preserve">  </w:t>
      </w:r>
      <w:r w:rsidRPr="00CA7103">
        <w:rPr>
          <w:rFonts w:asciiTheme="minorHAnsi" w:hAnsiTheme="minorHAnsi" w:cstheme="minorHAnsi"/>
          <w:sz w:val="22"/>
          <w:szCs w:val="22"/>
        </w:rPr>
        <w:br/>
      </w:r>
    </w:p>
    <w:tbl>
      <w:tblPr>
        <w:tblStyle w:val="RivisionHistory"/>
        <w:tblW w:w="582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042"/>
        <w:gridCol w:w="1308"/>
        <w:gridCol w:w="1142"/>
        <w:gridCol w:w="985"/>
      </w:tblGrid>
      <w:tr w:rsidR="009459F0" w:rsidRPr="00CA7103" w14:paraId="4A43E9CC" w14:textId="77777777" w:rsidTr="00B1154F">
        <w:trPr>
          <w:cnfStyle w:val="100000000000" w:firstRow="1" w:lastRow="0" w:firstColumn="0" w:lastColumn="0" w:oddVBand="0" w:evenVBand="0" w:oddHBand="0" w:evenHBand="0" w:firstRowFirstColumn="0" w:firstRowLastColumn="0" w:lastRowFirstColumn="0" w:lastRowLastColumn="0"/>
        </w:trPr>
        <w:tc>
          <w:tcPr>
            <w:tcW w:w="3361" w:type="pct"/>
            <w:shd w:val="clear" w:color="D2D2D2" w:fill="D2D2D2"/>
          </w:tcPr>
          <w:p w14:paraId="0FEDC04E"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Description</w:t>
            </w:r>
          </w:p>
        </w:tc>
        <w:tc>
          <w:tcPr>
            <w:tcW w:w="624" w:type="pct"/>
            <w:shd w:val="clear" w:color="D2D2D2" w:fill="D2D2D2"/>
          </w:tcPr>
          <w:p w14:paraId="2EF72204"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Performed By</w:t>
            </w:r>
          </w:p>
        </w:tc>
        <w:tc>
          <w:tcPr>
            <w:tcW w:w="545" w:type="pct"/>
            <w:shd w:val="clear" w:color="D2D2D2" w:fill="D2D2D2"/>
          </w:tcPr>
          <w:p w14:paraId="59E0B756"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Frequency</w:t>
            </w:r>
          </w:p>
        </w:tc>
        <w:tc>
          <w:tcPr>
            <w:tcW w:w="470" w:type="pct"/>
            <w:shd w:val="clear" w:color="D2D2D2" w:fill="D2D2D2"/>
          </w:tcPr>
          <w:p w14:paraId="1CE64DD0"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System / Manual</w:t>
            </w:r>
          </w:p>
        </w:tc>
      </w:tr>
      <w:tr w:rsidR="009459F0" w:rsidRPr="00C56E1D" w14:paraId="584A3F16" w14:textId="77777777" w:rsidTr="00B1154F">
        <w:tc>
          <w:tcPr>
            <w:tcW w:w="3361" w:type="pct"/>
          </w:tcPr>
          <w:p w14:paraId="2A6D0AA8" w14:textId="19BB92AB" w:rsidR="009459F0" w:rsidRPr="00CA7103" w:rsidRDefault="009459F0" w:rsidP="00B1154F">
            <w:pPr>
              <w:rPr>
                <w:rFonts w:asciiTheme="minorHAnsi" w:hAnsiTheme="minorHAnsi" w:cstheme="minorHAnsi"/>
                <w:sz w:val="22"/>
                <w:szCs w:val="22"/>
              </w:rPr>
            </w:pPr>
            <w:r>
              <w:rPr>
                <w:rFonts w:asciiTheme="minorHAnsi" w:hAnsiTheme="minorHAnsi" w:cstheme="minorHAnsi"/>
                <w:b/>
                <w:sz w:val="22"/>
                <w:szCs w:val="22"/>
              </w:rPr>
              <w:t>B</w:t>
            </w:r>
            <w:r w:rsidRPr="00CA7103">
              <w:rPr>
                <w:rFonts w:asciiTheme="minorHAnsi" w:hAnsiTheme="minorHAnsi" w:cstheme="minorHAnsi"/>
                <w:b/>
                <w:sz w:val="22"/>
                <w:szCs w:val="22"/>
              </w:rPr>
              <w:t xml:space="preserve">.1 </w:t>
            </w:r>
            <w:r>
              <w:rPr>
                <w:rFonts w:asciiTheme="minorHAnsi" w:hAnsiTheme="minorHAnsi" w:cstheme="minorHAnsi"/>
                <w:b/>
                <w:sz w:val="22"/>
                <w:szCs w:val="22"/>
              </w:rPr>
              <w:t>Submission of Invoice by Contractor</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Site team to receive Bill from contractors for the work</w:t>
            </w:r>
            <w:r w:rsidR="00F002DC">
              <w:rPr>
                <w:rFonts w:asciiTheme="minorHAnsi" w:hAnsiTheme="minorHAnsi" w:cstheme="minorHAnsi"/>
                <w:sz w:val="22"/>
                <w:szCs w:val="22"/>
              </w:rPr>
              <w:t>/supply.</w:t>
            </w:r>
          </w:p>
        </w:tc>
        <w:tc>
          <w:tcPr>
            <w:tcW w:w="624" w:type="pct"/>
          </w:tcPr>
          <w:p w14:paraId="343E96D0"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Site team</w:t>
            </w:r>
          </w:p>
        </w:tc>
        <w:tc>
          <w:tcPr>
            <w:tcW w:w="545" w:type="pct"/>
          </w:tcPr>
          <w:p w14:paraId="602C83D9"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Monthly</w:t>
            </w:r>
          </w:p>
        </w:tc>
        <w:tc>
          <w:tcPr>
            <w:tcW w:w="470" w:type="pct"/>
          </w:tcPr>
          <w:p w14:paraId="26CB1751"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Manual</w:t>
            </w:r>
          </w:p>
        </w:tc>
      </w:tr>
      <w:tr w:rsidR="009459F0" w:rsidRPr="00C56E1D" w14:paraId="0AB930A4" w14:textId="77777777" w:rsidTr="00B1154F">
        <w:tc>
          <w:tcPr>
            <w:tcW w:w="3361" w:type="pct"/>
          </w:tcPr>
          <w:p w14:paraId="33198AB2" w14:textId="50C730FE" w:rsidR="00343CCE" w:rsidRDefault="009459F0" w:rsidP="00B1154F">
            <w:pPr>
              <w:rPr>
                <w:rFonts w:asciiTheme="minorHAnsi" w:hAnsiTheme="minorHAnsi" w:cstheme="minorHAnsi"/>
                <w:sz w:val="22"/>
                <w:szCs w:val="22"/>
              </w:rPr>
            </w:pPr>
            <w:r>
              <w:rPr>
                <w:rFonts w:asciiTheme="minorHAnsi" w:hAnsiTheme="minorHAnsi" w:cstheme="minorHAnsi"/>
                <w:b/>
                <w:sz w:val="22"/>
                <w:szCs w:val="22"/>
              </w:rPr>
              <w:t>B</w:t>
            </w:r>
            <w:r w:rsidRPr="00CA7103">
              <w:rPr>
                <w:rFonts w:asciiTheme="minorHAnsi" w:hAnsiTheme="minorHAnsi" w:cstheme="minorHAnsi"/>
                <w:b/>
                <w:sz w:val="22"/>
                <w:szCs w:val="22"/>
              </w:rPr>
              <w:t xml:space="preserve">.2 </w:t>
            </w:r>
            <w:r>
              <w:rPr>
                <w:rFonts w:asciiTheme="minorHAnsi" w:hAnsiTheme="minorHAnsi" w:cstheme="minorHAnsi"/>
                <w:b/>
                <w:sz w:val="22"/>
                <w:szCs w:val="22"/>
              </w:rPr>
              <w:t>Invoice Review and Validation</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 xml:space="preserve">Once the bills are received, site team to verify the RA bill against actual completion of work, </w:t>
            </w:r>
            <w:r w:rsidR="00343CCE">
              <w:rPr>
                <w:rFonts w:asciiTheme="minorHAnsi" w:hAnsiTheme="minorHAnsi" w:cstheme="minorHAnsi"/>
                <w:sz w:val="22"/>
                <w:szCs w:val="22"/>
              </w:rPr>
              <w:t xml:space="preserve">review </w:t>
            </w:r>
            <w:r>
              <w:rPr>
                <w:rFonts w:asciiTheme="minorHAnsi" w:hAnsiTheme="minorHAnsi" w:cstheme="minorHAnsi"/>
                <w:sz w:val="22"/>
                <w:szCs w:val="22"/>
              </w:rPr>
              <w:t>Joint Measurement Sheet along with all the invoice supporting document</w:t>
            </w:r>
            <w:r w:rsidR="00343CCE">
              <w:rPr>
                <w:rFonts w:asciiTheme="minorHAnsi" w:hAnsiTheme="minorHAnsi" w:cstheme="minorHAnsi"/>
                <w:sz w:val="22"/>
                <w:szCs w:val="22"/>
              </w:rPr>
              <w:t>s</w:t>
            </w:r>
            <w:r>
              <w:rPr>
                <w:rFonts w:asciiTheme="minorHAnsi" w:hAnsiTheme="minorHAnsi" w:cstheme="minorHAnsi"/>
                <w:sz w:val="22"/>
                <w:szCs w:val="22"/>
              </w:rPr>
              <w:t xml:space="preserve">. </w:t>
            </w:r>
          </w:p>
          <w:p w14:paraId="336325D4" w14:textId="78DC881B" w:rsidR="009459F0" w:rsidRDefault="00343CCE" w:rsidP="00B1154F">
            <w:pPr>
              <w:rPr>
                <w:rFonts w:asciiTheme="minorHAnsi" w:hAnsiTheme="minorHAnsi" w:cstheme="minorHAnsi"/>
                <w:sz w:val="22"/>
                <w:szCs w:val="22"/>
              </w:rPr>
            </w:pPr>
            <w:r>
              <w:rPr>
                <w:rFonts w:asciiTheme="minorHAnsi" w:hAnsiTheme="minorHAnsi" w:cstheme="minorHAnsi"/>
                <w:sz w:val="22"/>
                <w:szCs w:val="22"/>
              </w:rPr>
              <w:t>After verification at site, the documents are sent to the Procurement</w:t>
            </w:r>
            <w:r w:rsidR="009459F0">
              <w:rPr>
                <w:rFonts w:asciiTheme="minorHAnsi" w:hAnsiTheme="minorHAnsi" w:cstheme="minorHAnsi"/>
                <w:sz w:val="22"/>
                <w:szCs w:val="22"/>
              </w:rPr>
              <w:t xml:space="preserve"> team</w:t>
            </w:r>
            <w:r>
              <w:rPr>
                <w:rFonts w:asciiTheme="minorHAnsi" w:hAnsiTheme="minorHAnsi" w:cstheme="minorHAnsi"/>
                <w:sz w:val="22"/>
                <w:szCs w:val="22"/>
              </w:rPr>
              <w:t>.</w:t>
            </w:r>
            <w:ins w:id="29" w:author="Shrimali, Bhavesh" w:date="2025-05-02T14:32:00Z">
              <w:r w:rsidR="0094022D">
                <w:rPr>
                  <w:rFonts w:asciiTheme="minorHAnsi" w:hAnsiTheme="minorHAnsi" w:cstheme="minorHAnsi"/>
                  <w:sz w:val="22"/>
                  <w:szCs w:val="22"/>
                </w:rPr>
                <w:t xml:space="preserve"> </w:t>
              </w:r>
            </w:ins>
            <w:r>
              <w:rPr>
                <w:rFonts w:asciiTheme="minorHAnsi" w:hAnsiTheme="minorHAnsi" w:cstheme="minorHAnsi"/>
                <w:sz w:val="22"/>
                <w:szCs w:val="22"/>
              </w:rPr>
              <w:t xml:space="preserve">The procurement </w:t>
            </w:r>
            <w:r w:rsidR="009459F0">
              <w:rPr>
                <w:rFonts w:asciiTheme="minorHAnsi" w:hAnsiTheme="minorHAnsi" w:cstheme="minorHAnsi"/>
                <w:sz w:val="22"/>
                <w:szCs w:val="22"/>
              </w:rPr>
              <w:t xml:space="preserve">team </w:t>
            </w:r>
            <w:r>
              <w:rPr>
                <w:rFonts w:asciiTheme="minorHAnsi" w:hAnsiTheme="minorHAnsi" w:cstheme="minorHAnsi"/>
                <w:sz w:val="22"/>
                <w:szCs w:val="22"/>
              </w:rPr>
              <w:t>reviews the invoice for the correctness against the PO/WO and then</w:t>
            </w:r>
            <w:r w:rsidR="0094022D">
              <w:rPr>
                <w:rFonts w:asciiTheme="minorHAnsi" w:hAnsiTheme="minorHAnsi" w:cstheme="minorHAnsi"/>
                <w:sz w:val="22"/>
                <w:szCs w:val="22"/>
              </w:rPr>
              <w:t xml:space="preserve"> </w:t>
            </w:r>
            <w:r w:rsidR="009459F0">
              <w:rPr>
                <w:rFonts w:asciiTheme="minorHAnsi" w:hAnsiTheme="minorHAnsi" w:cstheme="minorHAnsi"/>
                <w:sz w:val="22"/>
                <w:szCs w:val="22"/>
              </w:rPr>
              <w:t>make</w:t>
            </w:r>
            <w:r>
              <w:rPr>
                <w:rFonts w:asciiTheme="minorHAnsi" w:hAnsiTheme="minorHAnsi" w:cstheme="minorHAnsi"/>
                <w:sz w:val="22"/>
                <w:szCs w:val="22"/>
              </w:rPr>
              <w:t>s</w:t>
            </w:r>
            <w:r w:rsidR="009459F0">
              <w:rPr>
                <w:rFonts w:asciiTheme="minorHAnsi" w:hAnsiTheme="minorHAnsi" w:cstheme="minorHAnsi"/>
                <w:sz w:val="22"/>
                <w:szCs w:val="22"/>
              </w:rPr>
              <w:t xml:space="preserve"> the Certificate of Payment(COP).</w:t>
            </w:r>
          </w:p>
          <w:p w14:paraId="7DAF1300" w14:textId="77777777" w:rsidR="009459F0" w:rsidRDefault="009459F0" w:rsidP="00B1154F">
            <w:pPr>
              <w:rPr>
                <w:rFonts w:asciiTheme="minorHAnsi" w:hAnsiTheme="minorHAnsi" w:cstheme="minorHAnsi"/>
                <w:sz w:val="22"/>
                <w:szCs w:val="22"/>
              </w:rPr>
            </w:pPr>
          </w:p>
          <w:p w14:paraId="4078D0CD" w14:textId="77777777" w:rsidR="009459F0" w:rsidRPr="00CA7103" w:rsidRDefault="009459F0" w:rsidP="00B1154F">
            <w:pPr>
              <w:rPr>
                <w:rFonts w:asciiTheme="minorHAnsi" w:hAnsiTheme="minorHAnsi" w:cstheme="minorHAnsi"/>
                <w:sz w:val="22"/>
                <w:szCs w:val="22"/>
              </w:rPr>
            </w:pPr>
            <w:r>
              <w:rPr>
                <w:rFonts w:asciiTheme="minorHAnsi" w:hAnsiTheme="minorHAnsi" w:cstheme="minorHAnsi"/>
                <w:sz w:val="22"/>
                <w:szCs w:val="22"/>
              </w:rPr>
              <w:t>After COP is prepared, it is to be approved by Project Manager and Project Director.</w:t>
            </w:r>
          </w:p>
        </w:tc>
        <w:tc>
          <w:tcPr>
            <w:tcW w:w="624" w:type="pct"/>
          </w:tcPr>
          <w:p w14:paraId="75EF0E3A"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Site team, Commercial team.</w:t>
            </w:r>
          </w:p>
        </w:tc>
        <w:tc>
          <w:tcPr>
            <w:tcW w:w="545" w:type="pct"/>
          </w:tcPr>
          <w:p w14:paraId="6F01CB64"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470" w:type="pct"/>
          </w:tcPr>
          <w:p w14:paraId="32E4B324"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56E1D" w14:paraId="27CB53E6" w14:textId="77777777" w:rsidTr="00B1154F">
        <w:tc>
          <w:tcPr>
            <w:tcW w:w="3361" w:type="pct"/>
          </w:tcPr>
          <w:p w14:paraId="113DC943" w14:textId="0705D1C0" w:rsidR="009459F0" w:rsidRDefault="009459F0" w:rsidP="00B1154F">
            <w:pPr>
              <w:rPr>
                <w:rFonts w:asciiTheme="minorHAnsi" w:hAnsiTheme="minorHAnsi" w:cstheme="minorHAnsi"/>
                <w:sz w:val="22"/>
                <w:szCs w:val="22"/>
              </w:rPr>
            </w:pPr>
            <w:r>
              <w:rPr>
                <w:rFonts w:asciiTheme="minorHAnsi" w:hAnsiTheme="minorHAnsi" w:cstheme="minorHAnsi"/>
                <w:b/>
                <w:sz w:val="22"/>
                <w:szCs w:val="22"/>
              </w:rPr>
              <w:t>B</w:t>
            </w:r>
            <w:r w:rsidRPr="00CA7103">
              <w:rPr>
                <w:rFonts w:asciiTheme="minorHAnsi" w:hAnsiTheme="minorHAnsi" w:cstheme="minorHAnsi"/>
                <w:b/>
                <w:sz w:val="22"/>
                <w:szCs w:val="22"/>
              </w:rPr>
              <w:t xml:space="preserve">.3 </w:t>
            </w:r>
            <w:r>
              <w:rPr>
                <w:rFonts w:asciiTheme="minorHAnsi" w:hAnsiTheme="minorHAnsi" w:cstheme="minorHAnsi"/>
                <w:b/>
                <w:sz w:val="22"/>
                <w:szCs w:val="22"/>
              </w:rPr>
              <w:t>COP sent to Corporate Finance</w:t>
            </w:r>
            <w:r w:rsidRPr="00CA7103">
              <w:rPr>
                <w:rFonts w:asciiTheme="minorHAnsi" w:hAnsiTheme="minorHAnsi" w:cstheme="minorHAnsi"/>
                <w:sz w:val="22"/>
                <w:szCs w:val="22"/>
              </w:rPr>
              <w:br/>
            </w:r>
            <w:r w:rsidRPr="00CA7103">
              <w:rPr>
                <w:rFonts w:asciiTheme="minorHAnsi" w:hAnsiTheme="minorHAnsi" w:cstheme="minorHAnsi"/>
                <w:sz w:val="22"/>
                <w:szCs w:val="22"/>
              </w:rPr>
              <w:br/>
            </w:r>
            <w:r>
              <w:rPr>
                <w:rFonts w:asciiTheme="minorHAnsi" w:hAnsiTheme="minorHAnsi" w:cstheme="minorHAnsi"/>
                <w:sz w:val="22"/>
                <w:szCs w:val="22"/>
              </w:rPr>
              <w:t xml:space="preserve">Once the Invoice is approved by </w:t>
            </w:r>
            <w:r w:rsidR="005B5ED8">
              <w:rPr>
                <w:rFonts w:asciiTheme="minorHAnsi" w:hAnsiTheme="minorHAnsi" w:cstheme="minorHAnsi"/>
                <w:sz w:val="22"/>
                <w:szCs w:val="22"/>
              </w:rPr>
              <w:t>Project Director</w:t>
            </w:r>
            <w:r>
              <w:rPr>
                <w:rFonts w:asciiTheme="minorHAnsi" w:hAnsiTheme="minorHAnsi" w:cstheme="minorHAnsi"/>
                <w:sz w:val="22"/>
                <w:szCs w:val="22"/>
              </w:rPr>
              <w:t xml:space="preserve"> the corporate finance team to initiate the payment to the contractor.</w:t>
            </w:r>
          </w:p>
          <w:p w14:paraId="7D8BBEC5" w14:textId="135FC0FD" w:rsidR="00C954EB" w:rsidRPr="00CA7103" w:rsidRDefault="00C954EB" w:rsidP="00B1154F">
            <w:pPr>
              <w:rPr>
                <w:rFonts w:asciiTheme="minorHAnsi" w:hAnsiTheme="minorHAnsi" w:cstheme="minorHAnsi"/>
                <w:sz w:val="22"/>
                <w:szCs w:val="22"/>
              </w:rPr>
            </w:pPr>
            <w:r>
              <w:rPr>
                <w:rFonts w:asciiTheme="minorHAnsi" w:hAnsiTheme="minorHAnsi" w:cstheme="minorHAnsi"/>
                <w:sz w:val="22"/>
                <w:szCs w:val="22"/>
              </w:rPr>
              <w:t>Corporate finance to coordinate with Accounts team or Lender for payment</w:t>
            </w:r>
          </w:p>
        </w:tc>
        <w:tc>
          <w:tcPr>
            <w:tcW w:w="624" w:type="pct"/>
          </w:tcPr>
          <w:p w14:paraId="7522786F"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Corporate Finance</w:t>
            </w:r>
          </w:p>
        </w:tc>
        <w:tc>
          <w:tcPr>
            <w:tcW w:w="545" w:type="pct"/>
          </w:tcPr>
          <w:p w14:paraId="467337AE"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470" w:type="pct"/>
          </w:tcPr>
          <w:p w14:paraId="4D2BE3B4"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bl>
    <w:p w14:paraId="18F52B84" w14:textId="77777777" w:rsidR="00206142" w:rsidRDefault="00206142" w:rsidP="009459F0">
      <w:pPr>
        <w:rPr>
          <w:rFonts w:asciiTheme="minorHAnsi" w:hAnsiTheme="minorHAnsi" w:cstheme="minorHAnsi"/>
          <w:b/>
          <w:bCs/>
          <w:sz w:val="28"/>
          <w:szCs w:val="28"/>
        </w:rPr>
      </w:pPr>
    </w:p>
    <w:p w14:paraId="3E5E5A6C" w14:textId="0A5FD182" w:rsidR="009459F0" w:rsidRDefault="009459F0" w:rsidP="009459F0">
      <w:pPr>
        <w:rPr>
          <w:rFonts w:asciiTheme="minorHAnsi" w:hAnsiTheme="minorHAnsi" w:cstheme="minorHAnsi"/>
          <w:b/>
          <w:bCs/>
          <w:sz w:val="28"/>
          <w:szCs w:val="28"/>
        </w:rPr>
      </w:pPr>
      <w:r>
        <w:rPr>
          <w:rFonts w:asciiTheme="minorHAnsi" w:hAnsiTheme="minorHAnsi" w:cstheme="minorHAnsi"/>
          <w:b/>
          <w:bCs/>
          <w:sz w:val="28"/>
          <w:szCs w:val="28"/>
        </w:rPr>
        <w:t>C: Progress Monitoring</w:t>
      </w:r>
    </w:p>
    <w:p w14:paraId="44BFC018" w14:textId="77777777" w:rsidR="009459F0" w:rsidRDefault="009459F0" w:rsidP="009459F0">
      <w:pPr>
        <w:rPr>
          <w:rFonts w:asciiTheme="minorHAnsi" w:hAnsiTheme="minorHAnsi" w:cstheme="minorHAnsi"/>
          <w:sz w:val="22"/>
          <w:szCs w:val="22"/>
        </w:rPr>
      </w:pPr>
    </w:p>
    <w:p w14:paraId="48F72B07" w14:textId="77777777" w:rsidR="005B5ED8" w:rsidRDefault="005B5ED8" w:rsidP="009459F0">
      <w:pPr>
        <w:jc w:val="both"/>
        <w:rPr>
          <w:rFonts w:asciiTheme="minorHAnsi" w:hAnsiTheme="minorHAnsi" w:cstheme="minorHAnsi"/>
          <w:sz w:val="22"/>
          <w:szCs w:val="22"/>
        </w:rPr>
      </w:pPr>
      <w:r>
        <w:rPr>
          <w:rFonts w:asciiTheme="minorHAnsi" w:hAnsiTheme="minorHAnsi" w:cstheme="minorHAnsi"/>
          <w:sz w:val="22"/>
          <w:szCs w:val="22"/>
        </w:rPr>
        <w:t>The site team monitors the construction progress at the site along with the following works</w:t>
      </w:r>
    </w:p>
    <w:p w14:paraId="0159CF3D" w14:textId="77777777" w:rsidR="005B5ED8" w:rsidRDefault="005B5ED8" w:rsidP="005B5ED8">
      <w:pPr>
        <w:pStyle w:val="ListParagraph"/>
        <w:numPr>
          <w:ilvl w:val="0"/>
          <w:numId w:val="22"/>
        </w:numPr>
        <w:jc w:val="both"/>
        <w:rPr>
          <w:rFonts w:cstheme="minorHAnsi"/>
        </w:rPr>
      </w:pPr>
      <w:r>
        <w:rPr>
          <w:rFonts w:cstheme="minorHAnsi"/>
        </w:rPr>
        <w:t>Communication &amp; managing the contractors at site</w:t>
      </w:r>
    </w:p>
    <w:p w14:paraId="245C06D6" w14:textId="77777777" w:rsidR="005B5ED8" w:rsidRDefault="005B5ED8" w:rsidP="005B5ED8">
      <w:pPr>
        <w:pStyle w:val="ListParagraph"/>
        <w:numPr>
          <w:ilvl w:val="0"/>
          <w:numId w:val="22"/>
        </w:numPr>
        <w:jc w:val="both"/>
        <w:rPr>
          <w:rFonts w:cstheme="minorHAnsi"/>
        </w:rPr>
      </w:pPr>
      <w:r>
        <w:rPr>
          <w:rFonts w:cstheme="minorHAnsi"/>
        </w:rPr>
        <w:t>Communication &amp; coordination with the authorities / client</w:t>
      </w:r>
    </w:p>
    <w:p w14:paraId="21FFFC0C" w14:textId="77777777" w:rsidR="005B5ED8" w:rsidRDefault="005B5ED8" w:rsidP="005B5ED8">
      <w:pPr>
        <w:pStyle w:val="ListParagraph"/>
        <w:numPr>
          <w:ilvl w:val="0"/>
          <w:numId w:val="22"/>
        </w:numPr>
        <w:jc w:val="both"/>
        <w:rPr>
          <w:rFonts w:cstheme="minorHAnsi"/>
        </w:rPr>
      </w:pPr>
      <w:r>
        <w:rPr>
          <w:rFonts w:cstheme="minorHAnsi"/>
        </w:rPr>
        <w:t>Quality control of the work</w:t>
      </w:r>
    </w:p>
    <w:p w14:paraId="17E5DA85" w14:textId="77777777" w:rsidR="005B5ED8" w:rsidRDefault="005B5ED8" w:rsidP="005B5ED8">
      <w:pPr>
        <w:pStyle w:val="ListParagraph"/>
        <w:numPr>
          <w:ilvl w:val="0"/>
          <w:numId w:val="22"/>
        </w:numPr>
        <w:jc w:val="both"/>
        <w:rPr>
          <w:rFonts w:cstheme="minorHAnsi"/>
        </w:rPr>
      </w:pPr>
      <w:r>
        <w:rPr>
          <w:rFonts w:cstheme="minorHAnsi"/>
        </w:rPr>
        <w:t>Progress review against the Planning document.</w:t>
      </w:r>
    </w:p>
    <w:p w14:paraId="0B3930EA" w14:textId="4EA28E14" w:rsidR="009459F0" w:rsidRPr="00795CD8" w:rsidRDefault="005B5ED8" w:rsidP="00795CD8">
      <w:pPr>
        <w:pStyle w:val="ListParagraph"/>
        <w:numPr>
          <w:ilvl w:val="0"/>
          <w:numId w:val="22"/>
        </w:numPr>
        <w:jc w:val="both"/>
        <w:rPr>
          <w:rFonts w:cstheme="minorHAnsi"/>
        </w:rPr>
      </w:pPr>
      <w:r>
        <w:rPr>
          <w:rFonts w:cstheme="minorHAnsi"/>
        </w:rPr>
        <w:t>Safety &amp; risk management</w:t>
      </w:r>
    </w:p>
    <w:p w14:paraId="3B91112A" w14:textId="77777777" w:rsidR="00E60A44" w:rsidRDefault="00E60A44" w:rsidP="009459F0">
      <w:pPr>
        <w:jc w:val="both"/>
        <w:rPr>
          <w:rFonts w:asciiTheme="minorHAnsi" w:hAnsiTheme="minorHAnsi" w:cstheme="minorHAnsi"/>
          <w:sz w:val="22"/>
          <w:szCs w:val="22"/>
        </w:rPr>
      </w:pPr>
    </w:p>
    <w:p w14:paraId="45B5BDB3" w14:textId="5E4546DB" w:rsidR="00491EC0" w:rsidRDefault="005B5ED8" w:rsidP="009459F0">
      <w:pPr>
        <w:jc w:val="both"/>
        <w:rPr>
          <w:rFonts w:asciiTheme="minorHAnsi" w:hAnsiTheme="minorHAnsi" w:cstheme="minorHAnsi"/>
          <w:sz w:val="22"/>
          <w:szCs w:val="22"/>
        </w:rPr>
      </w:pPr>
      <w:r>
        <w:rPr>
          <w:rFonts w:asciiTheme="minorHAnsi" w:hAnsiTheme="minorHAnsi" w:cstheme="minorHAnsi"/>
          <w:sz w:val="22"/>
          <w:szCs w:val="22"/>
        </w:rPr>
        <w:t xml:space="preserve">The following documents </w:t>
      </w:r>
      <w:r w:rsidR="00D47110">
        <w:rPr>
          <w:rFonts w:asciiTheme="minorHAnsi" w:hAnsiTheme="minorHAnsi" w:cstheme="minorHAnsi"/>
          <w:sz w:val="22"/>
          <w:szCs w:val="22"/>
        </w:rPr>
        <w:t>are prepared by Site team in coordination with the Project coordinator to track the progress of the project.</w:t>
      </w:r>
    </w:p>
    <w:p w14:paraId="44A5367D" w14:textId="3C1F3D4D" w:rsidR="00491EC0" w:rsidRDefault="004F3B12" w:rsidP="00491EC0">
      <w:pPr>
        <w:pStyle w:val="ListParagraph"/>
        <w:numPr>
          <w:ilvl w:val="0"/>
          <w:numId w:val="20"/>
        </w:numPr>
        <w:jc w:val="both"/>
        <w:rPr>
          <w:rFonts w:cstheme="minorHAnsi"/>
        </w:rPr>
      </w:pPr>
      <w:r>
        <w:rPr>
          <w:rFonts w:cstheme="minorHAnsi"/>
        </w:rPr>
        <w:t>Daily</w:t>
      </w:r>
      <w:r w:rsidR="005B5ED8">
        <w:rPr>
          <w:rFonts w:cstheme="minorHAnsi"/>
        </w:rPr>
        <w:t>/ Weekly / Monthly</w:t>
      </w:r>
      <w:r>
        <w:rPr>
          <w:rFonts w:cstheme="minorHAnsi"/>
        </w:rPr>
        <w:t xml:space="preserve"> Progress Report</w:t>
      </w:r>
    </w:p>
    <w:p w14:paraId="5807EF7C" w14:textId="67BD5138" w:rsidR="007D594E" w:rsidRPr="00491EC0" w:rsidRDefault="001B3E19" w:rsidP="00491EC0">
      <w:pPr>
        <w:pStyle w:val="ListParagraph"/>
        <w:numPr>
          <w:ilvl w:val="0"/>
          <w:numId w:val="20"/>
        </w:numPr>
        <w:jc w:val="both"/>
        <w:rPr>
          <w:rFonts w:cstheme="minorHAnsi"/>
        </w:rPr>
      </w:pPr>
      <w:r>
        <w:rPr>
          <w:rFonts w:cstheme="minorHAnsi"/>
        </w:rPr>
        <w:t xml:space="preserve">Port/IE MPR, LI </w:t>
      </w:r>
      <w:r w:rsidR="004F1D8A">
        <w:rPr>
          <w:rFonts w:cstheme="minorHAnsi"/>
        </w:rPr>
        <w:t>MPR</w:t>
      </w:r>
    </w:p>
    <w:p w14:paraId="2C162C78" w14:textId="77777777" w:rsidR="009459F0" w:rsidRDefault="009459F0" w:rsidP="009459F0">
      <w:pPr>
        <w:rPr>
          <w:rFonts w:asciiTheme="minorHAnsi" w:hAnsiTheme="minorHAnsi" w:cstheme="minorHAnsi"/>
          <w:sz w:val="22"/>
          <w:szCs w:val="22"/>
        </w:rPr>
      </w:pPr>
    </w:p>
    <w:p w14:paraId="69B4B88E" w14:textId="77777777" w:rsidR="009459F0" w:rsidRDefault="009459F0" w:rsidP="009459F0">
      <w:pPr>
        <w:rPr>
          <w:rFonts w:asciiTheme="minorHAnsi" w:hAnsiTheme="minorHAnsi" w:cstheme="minorHAnsi"/>
          <w:sz w:val="22"/>
          <w:szCs w:val="22"/>
        </w:rPr>
      </w:pPr>
    </w:p>
    <w:p w14:paraId="55190BEE" w14:textId="77777777" w:rsidR="009459F0" w:rsidRDefault="009459F0" w:rsidP="009459F0">
      <w:pPr>
        <w:rPr>
          <w:rFonts w:asciiTheme="minorHAnsi" w:hAnsiTheme="minorHAnsi" w:cstheme="minorHAnsi"/>
          <w:sz w:val="22"/>
          <w:szCs w:val="22"/>
        </w:rPr>
      </w:pPr>
    </w:p>
    <w:p w14:paraId="3CEB9C54" w14:textId="77777777" w:rsidR="009459F0" w:rsidRDefault="009459F0" w:rsidP="009459F0">
      <w:pPr>
        <w:rPr>
          <w:rFonts w:asciiTheme="minorHAnsi" w:hAnsiTheme="minorHAnsi" w:cstheme="minorHAnsi"/>
          <w:sz w:val="22"/>
          <w:szCs w:val="22"/>
        </w:rPr>
      </w:pPr>
    </w:p>
    <w:p w14:paraId="35D90773" w14:textId="77777777" w:rsidR="009459F0" w:rsidRDefault="009459F0" w:rsidP="009459F0">
      <w:pPr>
        <w:rPr>
          <w:rFonts w:asciiTheme="minorHAnsi" w:hAnsiTheme="minorHAnsi" w:cstheme="minorHAnsi"/>
          <w:sz w:val="22"/>
          <w:szCs w:val="22"/>
        </w:rPr>
      </w:pPr>
    </w:p>
    <w:p w14:paraId="61FFA4D0" w14:textId="77777777" w:rsidR="009459F0" w:rsidRDefault="009459F0" w:rsidP="009459F0">
      <w:pPr>
        <w:rPr>
          <w:rFonts w:asciiTheme="minorHAnsi" w:hAnsiTheme="minorHAnsi" w:cstheme="minorHAnsi"/>
          <w:sz w:val="22"/>
          <w:szCs w:val="22"/>
        </w:rPr>
      </w:pPr>
    </w:p>
    <w:p w14:paraId="276297D4" w14:textId="77777777" w:rsidR="009459F0" w:rsidRDefault="009459F0" w:rsidP="009459F0">
      <w:pPr>
        <w:rPr>
          <w:rFonts w:asciiTheme="minorHAnsi" w:hAnsiTheme="minorHAnsi" w:cstheme="minorHAnsi"/>
          <w:sz w:val="22"/>
          <w:szCs w:val="22"/>
        </w:rPr>
      </w:pPr>
    </w:p>
    <w:p w14:paraId="0C6778CF" w14:textId="77777777" w:rsidR="009459F0" w:rsidRDefault="009459F0" w:rsidP="009459F0">
      <w:pPr>
        <w:rPr>
          <w:rFonts w:asciiTheme="minorHAnsi" w:hAnsiTheme="minorHAnsi" w:cstheme="minorHAnsi"/>
          <w:sz w:val="22"/>
          <w:szCs w:val="22"/>
        </w:rPr>
      </w:pPr>
    </w:p>
    <w:p w14:paraId="78925A0A" w14:textId="77777777" w:rsidR="009459F0" w:rsidRDefault="009459F0" w:rsidP="009459F0">
      <w:pPr>
        <w:rPr>
          <w:rFonts w:asciiTheme="minorHAnsi" w:hAnsiTheme="minorHAnsi" w:cstheme="minorHAnsi"/>
          <w:sz w:val="22"/>
          <w:szCs w:val="22"/>
        </w:rPr>
      </w:pPr>
    </w:p>
    <w:p w14:paraId="21951E5B" w14:textId="77777777" w:rsidR="009459F0" w:rsidRDefault="009459F0" w:rsidP="009459F0">
      <w:pPr>
        <w:rPr>
          <w:rFonts w:asciiTheme="minorHAnsi" w:hAnsiTheme="minorHAnsi" w:cstheme="minorHAnsi"/>
          <w:sz w:val="22"/>
          <w:szCs w:val="22"/>
        </w:rPr>
      </w:pPr>
    </w:p>
    <w:p w14:paraId="70BA521C" w14:textId="77777777" w:rsidR="009459F0" w:rsidRDefault="009459F0" w:rsidP="009459F0">
      <w:pPr>
        <w:rPr>
          <w:rFonts w:asciiTheme="minorHAnsi" w:hAnsiTheme="minorHAnsi" w:cstheme="minorHAnsi"/>
          <w:sz w:val="22"/>
          <w:szCs w:val="22"/>
        </w:rPr>
      </w:pPr>
    </w:p>
    <w:p w14:paraId="4A732920" w14:textId="77777777" w:rsidR="009459F0" w:rsidRDefault="009459F0" w:rsidP="009459F0">
      <w:pPr>
        <w:rPr>
          <w:rFonts w:asciiTheme="minorHAnsi" w:hAnsiTheme="minorHAnsi" w:cstheme="minorHAnsi"/>
          <w:sz w:val="22"/>
          <w:szCs w:val="22"/>
        </w:rPr>
      </w:pPr>
    </w:p>
    <w:p w14:paraId="3EFD842C" w14:textId="77777777" w:rsidR="009459F0" w:rsidRDefault="009459F0" w:rsidP="009459F0">
      <w:pPr>
        <w:rPr>
          <w:rFonts w:asciiTheme="minorHAnsi" w:hAnsiTheme="minorHAnsi" w:cstheme="minorHAnsi"/>
          <w:sz w:val="22"/>
          <w:szCs w:val="22"/>
        </w:rPr>
      </w:pPr>
    </w:p>
    <w:p w14:paraId="1EC453C5" w14:textId="77777777" w:rsidR="009459F0" w:rsidRDefault="009459F0" w:rsidP="009459F0">
      <w:pPr>
        <w:rPr>
          <w:rFonts w:asciiTheme="minorHAnsi" w:hAnsiTheme="minorHAnsi" w:cstheme="minorHAnsi"/>
          <w:sz w:val="22"/>
          <w:szCs w:val="22"/>
        </w:rPr>
      </w:pPr>
    </w:p>
    <w:p w14:paraId="6CCE607D" w14:textId="77777777" w:rsidR="009459F0" w:rsidRDefault="009459F0" w:rsidP="009459F0">
      <w:pPr>
        <w:rPr>
          <w:rFonts w:asciiTheme="minorHAnsi" w:hAnsiTheme="minorHAnsi" w:cstheme="minorHAnsi"/>
          <w:sz w:val="22"/>
          <w:szCs w:val="22"/>
        </w:rPr>
      </w:pPr>
    </w:p>
    <w:p w14:paraId="445896E4" w14:textId="77777777" w:rsidR="009459F0" w:rsidRDefault="009459F0" w:rsidP="009459F0">
      <w:pPr>
        <w:rPr>
          <w:rFonts w:asciiTheme="minorHAnsi" w:hAnsiTheme="minorHAnsi" w:cstheme="minorHAnsi"/>
          <w:sz w:val="22"/>
          <w:szCs w:val="22"/>
        </w:rPr>
      </w:pPr>
    </w:p>
    <w:p w14:paraId="15A18FDC" w14:textId="71C1C538" w:rsidR="00D47110" w:rsidRDefault="00D47110">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2CAADCD3" w14:textId="18FE20C3" w:rsidR="008C0B8C" w:rsidRDefault="008C0B8C" w:rsidP="008C0B8C">
      <w:pPr>
        <w:pStyle w:val="Heading3"/>
        <w:numPr>
          <w:ilvl w:val="0"/>
          <w:numId w:val="17"/>
        </w:numPr>
        <w:ind w:left="0"/>
        <w:rPr>
          <w:rFonts w:asciiTheme="minorHAnsi" w:hAnsiTheme="minorHAnsi" w:cstheme="minorHAnsi"/>
          <w:sz w:val="32"/>
          <w:szCs w:val="32"/>
        </w:rPr>
      </w:pPr>
      <w:bookmarkStart w:id="30" w:name="_Toc195966383"/>
      <w:bookmarkStart w:id="31" w:name="_Toc195967223"/>
      <w:bookmarkStart w:id="32" w:name="_Toc195966384"/>
      <w:bookmarkStart w:id="33" w:name="_Toc195967224"/>
      <w:bookmarkStart w:id="34" w:name="_Toc195966385"/>
      <w:bookmarkStart w:id="35" w:name="_Toc195967225"/>
      <w:bookmarkStart w:id="36" w:name="_Toc195966386"/>
      <w:bookmarkStart w:id="37" w:name="_Toc195967226"/>
      <w:bookmarkStart w:id="38" w:name="_Toc195966388"/>
      <w:bookmarkStart w:id="39" w:name="_Toc195967228"/>
      <w:bookmarkStart w:id="40" w:name="_Toc195966389"/>
      <w:bookmarkStart w:id="41" w:name="_Toc195967229"/>
      <w:bookmarkStart w:id="42" w:name="_Toc195966390"/>
      <w:bookmarkStart w:id="43" w:name="_Toc195967230"/>
      <w:bookmarkStart w:id="44" w:name="_Toc195966391"/>
      <w:bookmarkStart w:id="45" w:name="_Toc195967231"/>
      <w:bookmarkStart w:id="46" w:name="_Toc195966393"/>
      <w:bookmarkStart w:id="47" w:name="_Toc195967233"/>
      <w:bookmarkStart w:id="48" w:name="_Toc195966394"/>
      <w:bookmarkStart w:id="49" w:name="_Toc195967234"/>
      <w:bookmarkStart w:id="50" w:name="_Toc195966395"/>
      <w:bookmarkStart w:id="51" w:name="_Toc195967235"/>
      <w:bookmarkStart w:id="52" w:name="_Toc195966396"/>
      <w:bookmarkStart w:id="53" w:name="_Toc195967236"/>
      <w:bookmarkStart w:id="54" w:name="_Toc195966398"/>
      <w:bookmarkStart w:id="55" w:name="_Toc195967238"/>
      <w:bookmarkStart w:id="56" w:name="_Toc195966399"/>
      <w:bookmarkStart w:id="57" w:name="_Toc195967239"/>
      <w:bookmarkStart w:id="58" w:name="_Toc195966400"/>
      <w:bookmarkStart w:id="59" w:name="_Toc195967240"/>
      <w:bookmarkStart w:id="60" w:name="_Toc195966401"/>
      <w:bookmarkStart w:id="61" w:name="_Toc195967241"/>
      <w:bookmarkStart w:id="62" w:name="_Toc195966402"/>
      <w:bookmarkStart w:id="63" w:name="_Toc195967242"/>
      <w:bookmarkStart w:id="64" w:name="_Toc195966403"/>
      <w:bookmarkStart w:id="65" w:name="_Toc195967243"/>
      <w:bookmarkStart w:id="66" w:name="_Toc195966405"/>
      <w:bookmarkStart w:id="67" w:name="_Toc195967245"/>
      <w:bookmarkStart w:id="68" w:name="_Toc195966406"/>
      <w:bookmarkStart w:id="69" w:name="_Toc195967246"/>
      <w:bookmarkStart w:id="70" w:name="_Toc195966407"/>
      <w:bookmarkStart w:id="71" w:name="_Toc195967247"/>
      <w:bookmarkStart w:id="72" w:name="_Toc195966408"/>
      <w:bookmarkStart w:id="73" w:name="_Toc195967248"/>
      <w:bookmarkStart w:id="74" w:name="_Toc195966410"/>
      <w:bookmarkStart w:id="75" w:name="_Toc195967250"/>
      <w:bookmarkStart w:id="76" w:name="_Toc195966411"/>
      <w:bookmarkStart w:id="77" w:name="_Toc195967251"/>
      <w:bookmarkStart w:id="78" w:name="_Toc195966412"/>
      <w:bookmarkStart w:id="79" w:name="_Toc195967252"/>
      <w:bookmarkStart w:id="80" w:name="_Toc195966413"/>
      <w:bookmarkStart w:id="81" w:name="_Toc195967253"/>
      <w:bookmarkStart w:id="82" w:name="_Toc195966414"/>
      <w:bookmarkStart w:id="83" w:name="_Toc195967254"/>
      <w:bookmarkStart w:id="84" w:name="_Toc195966415"/>
      <w:bookmarkStart w:id="85" w:name="_Toc195967255"/>
      <w:bookmarkStart w:id="86" w:name="_Toc195966417"/>
      <w:bookmarkStart w:id="87" w:name="_Toc195967257"/>
      <w:bookmarkStart w:id="88" w:name="_Toc195966418"/>
      <w:bookmarkStart w:id="89" w:name="_Toc195967258"/>
      <w:bookmarkStart w:id="90" w:name="_Toc195966419"/>
      <w:bookmarkStart w:id="91" w:name="_Toc195967259"/>
      <w:bookmarkStart w:id="92" w:name="_Toc195966420"/>
      <w:bookmarkStart w:id="93" w:name="_Toc195967260"/>
      <w:bookmarkStart w:id="94" w:name="_Toc195966421"/>
      <w:bookmarkStart w:id="95" w:name="_Toc195967261"/>
      <w:bookmarkStart w:id="96" w:name="_Toc195966422"/>
      <w:bookmarkStart w:id="97" w:name="_Toc195967262"/>
      <w:bookmarkStart w:id="98" w:name="_Toc195966424"/>
      <w:bookmarkStart w:id="99" w:name="_Toc195967264"/>
      <w:bookmarkStart w:id="100" w:name="_Toc195966425"/>
      <w:bookmarkStart w:id="101" w:name="_Toc195967265"/>
      <w:bookmarkStart w:id="102" w:name="_Toc195966426"/>
      <w:bookmarkStart w:id="103" w:name="_Toc195967266"/>
      <w:bookmarkStart w:id="104" w:name="_Toc195966427"/>
      <w:bookmarkStart w:id="105" w:name="_Toc195967267"/>
      <w:bookmarkStart w:id="106" w:name="_Toc195966428"/>
      <w:bookmarkStart w:id="107" w:name="_Toc195967268"/>
      <w:bookmarkStart w:id="108" w:name="_Toc195966429"/>
      <w:bookmarkStart w:id="109" w:name="_Toc195967269"/>
      <w:bookmarkStart w:id="110" w:name="_Toc195966430"/>
      <w:bookmarkStart w:id="111" w:name="_Toc195967270"/>
      <w:bookmarkStart w:id="112" w:name="_Toc195966431"/>
      <w:bookmarkStart w:id="113" w:name="_Toc195967271"/>
      <w:bookmarkStart w:id="114" w:name="_Toc195966432"/>
      <w:bookmarkStart w:id="115" w:name="_Toc195967272"/>
      <w:bookmarkStart w:id="116" w:name="_Toc195966433"/>
      <w:bookmarkStart w:id="117" w:name="_Toc195967273"/>
      <w:bookmarkStart w:id="118" w:name="_Toc195966435"/>
      <w:bookmarkStart w:id="119" w:name="_Toc195967275"/>
      <w:bookmarkStart w:id="120" w:name="_Toc195966436"/>
      <w:bookmarkStart w:id="121" w:name="_Toc195967276"/>
      <w:bookmarkStart w:id="122" w:name="_Toc195966437"/>
      <w:bookmarkStart w:id="123" w:name="_Toc195967277"/>
      <w:bookmarkStart w:id="124" w:name="_Toc195966438"/>
      <w:bookmarkStart w:id="125" w:name="_Toc195967278"/>
      <w:bookmarkStart w:id="126" w:name="_Toc195966439"/>
      <w:bookmarkStart w:id="127" w:name="_Toc195967279"/>
      <w:bookmarkStart w:id="128" w:name="_Toc195966441"/>
      <w:bookmarkStart w:id="129" w:name="_Toc195967281"/>
      <w:bookmarkStart w:id="130" w:name="_Toc195966442"/>
      <w:bookmarkStart w:id="131" w:name="_Toc195967282"/>
      <w:bookmarkStart w:id="132" w:name="_Toc195966443"/>
      <w:bookmarkStart w:id="133" w:name="_Toc195967283"/>
      <w:bookmarkStart w:id="134" w:name="_Toc195966444"/>
      <w:bookmarkStart w:id="135" w:name="_Toc195967284"/>
      <w:bookmarkStart w:id="136" w:name="_Toc195966445"/>
      <w:bookmarkStart w:id="137" w:name="_Toc195967285"/>
      <w:bookmarkStart w:id="138" w:name="_Toc195966447"/>
      <w:bookmarkStart w:id="139" w:name="_Toc195967287"/>
      <w:bookmarkStart w:id="140" w:name="_Toc195966448"/>
      <w:bookmarkStart w:id="141" w:name="_Toc195967288"/>
      <w:bookmarkStart w:id="142" w:name="_Toc195966449"/>
      <w:bookmarkStart w:id="143" w:name="_Toc195967289"/>
      <w:bookmarkStart w:id="144" w:name="_Toc195966450"/>
      <w:bookmarkStart w:id="145" w:name="_Toc195967290"/>
      <w:bookmarkStart w:id="146" w:name="_Toc195966451"/>
      <w:bookmarkStart w:id="147" w:name="_Toc195967291"/>
      <w:bookmarkStart w:id="148" w:name="_Toc195966452"/>
      <w:bookmarkStart w:id="149" w:name="_Toc195967292"/>
      <w:bookmarkStart w:id="150" w:name="_Toc195966453"/>
      <w:bookmarkStart w:id="151" w:name="_Toc195967293"/>
      <w:bookmarkStart w:id="152" w:name="_Toc195966454"/>
      <w:bookmarkStart w:id="153" w:name="_Toc195967294"/>
      <w:bookmarkStart w:id="154" w:name="_Toc195966455"/>
      <w:bookmarkStart w:id="155" w:name="_Toc195967295"/>
      <w:bookmarkStart w:id="156" w:name="_Toc195966456"/>
      <w:bookmarkStart w:id="157" w:name="_Toc195967296"/>
      <w:bookmarkStart w:id="158" w:name="_Toc195966457"/>
      <w:bookmarkStart w:id="159" w:name="_Toc195967297"/>
      <w:bookmarkStart w:id="160" w:name="_Toc195966458"/>
      <w:bookmarkStart w:id="161" w:name="_Toc195967298"/>
      <w:bookmarkStart w:id="162" w:name="_Toc195966459"/>
      <w:bookmarkStart w:id="163" w:name="_Toc195967299"/>
      <w:bookmarkStart w:id="164" w:name="_Toc195966460"/>
      <w:bookmarkStart w:id="165" w:name="_Toc195967300"/>
      <w:bookmarkStart w:id="166" w:name="_Toc195966461"/>
      <w:bookmarkStart w:id="167" w:name="_Toc195967301"/>
      <w:bookmarkStart w:id="168" w:name="_Toc195966462"/>
      <w:bookmarkStart w:id="169" w:name="_Toc195967302"/>
      <w:bookmarkStart w:id="170" w:name="_Toc195966463"/>
      <w:bookmarkStart w:id="171" w:name="_Toc195967303"/>
      <w:bookmarkStart w:id="172" w:name="_Toc195966464"/>
      <w:bookmarkStart w:id="173" w:name="_Toc195967304"/>
      <w:bookmarkStart w:id="174" w:name="_Toc195966465"/>
      <w:bookmarkStart w:id="175" w:name="_Toc195967305"/>
      <w:bookmarkStart w:id="176" w:name="_Toc195966466"/>
      <w:bookmarkStart w:id="177" w:name="_Toc195967306"/>
      <w:bookmarkStart w:id="178" w:name="_Toc195966467"/>
      <w:bookmarkStart w:id="179" w:name="_Toc195967307"/>
      <w:bookmarkStart w:id="180" w:name="_Toc195966468"/>
      <w:bookmarkStart w:id="181" w:name="_Toc195967308"/>
      <w:bookmarkStart w:id="182" w:name="_Toc195966469"/>
      <w:bookmarkStart w:id="183" w:name="_Toc195967309"/>
      <w:bookmarkStart w:id="184" w:name="_Toc195966470"/>
      <w:bookmarkStart w:id="185" w:name="_Toc195967310"/>
      <w:bookmarkStart w:id="186" w:name="_Toc195966471"/>
      <w:bookmarkStart w:id="187" w:name="_Toc195967311"/>
      <w:bookmarkStart w:id="188" w:name="_Toc195966472"/>
      <w:bookmarkStart w:id="189" w:name="_Toc195967312"/>
      <w:bookmarkStart w:id="190" w:name="_Toc195966473"/>
      <w:bookmarkStart w:id="191" w:name="_Toc195967313"/>
      <w:bookmarkStart w:id="192" w:name="_Toc195966474"/>
      <w:bookmarkStart w:id="193" w:name="_Toc195967314"/>
      <w:bookmarkStart w:id="194" w:name="_Toc195966475"/>
      <w:bookmarkStart w:id="195" w:name="_Toc195967315"/>
      <w:bookmarkStart w:id="196" w:name="_Toc195966476"/>
      <w:bookmarkStart w:id="197" w:name="_Toc195967316"/>
      <w:bookmarkStart w:id="198" w:name="_Toc195966477"/>
      <w:bookmarkStart w:id="199" w:name="_Toc195967317"/>
      <w:bookmarkStart w:id="200" w:name="_Toc195966478"/>
      <w:bookmarkStart w:id="201" w:name="_Toc195967318"/>
      <w:bookmarkStart w:id="202" w:name="_Toc195966479"/>
      <w:bookmarkStart w:id="203" w:name="_Toc195967319"/>
      <w:bookmarkStart w:id="204" w:name="_Toc195966480"/>
      <w:bookmarkStart w:id="205" w:name="_Toc195967320"/>
      <w:bookmarkStart w:id="206" w:name="_Toc195966482"/>
      <w:bookmarkStart w:id="207" w:name="_Toc195967322"/>
      <w:bookmarkStart w:id="208" w:name="_Toc195966483"/>
      <w:bookmarkStart w:id="209" w:name="_Toc195967323"/>
      <w:bookmarkStart w:id="210" w:name="_Toc195966484"/>
      <w:bookmarkStart w:id="211" w:name="_Toc195967324"/>
      <w:bookmarkStart w:id="212" w:name="_Toc195966485"/>
      <w:bookmarkStart w:id="213" w:name="_Toc195967325"/>
      <w:bookmarkStart w:id="214" w:name="_Toc195966487"/>
      <w:bookmarkStart w:id="215" w:name="_Toc195967327"/>
      <w:bookmarkStart w:id="216" w:name="_Toc195966488"/>
      <w:bookmarkStart w:id="217" w:name="_Toc195967328"/>
      <w:bookmarkStart w:id="218" w:name="_Toc195966489"/>
      <w:bookmarkStart w:id="219" w:name="_Toc195967329"/>
      <w:bookmarkStart w:id="220" w:name="_Toc195966490"/>
      <w:bookmarkStart w:id="221" w:name="_Toc195967330"/>
      <w:bookmarkStart w:id="222" w:name="_Toc195966491"/>
      <w:bookmarkStart w:id="223" w:name="_Toc195967331"/>
      <w:bookmarkStart w:id="224" w:name="_Toc195966492"/>
      <w:bookmarkStart w:id="225" w:name="_Toc195967332"/>
      <w:bookmarkStart w:id="226" w:name="_Toc195966494"/>
      <w:bookmarkStart w:id="227" w:name="_Toc195967334"/>
      <w:bookmarkStart w:id="228" w:name="_Toc195966495"/>
      <w:bookmarkStart w:id="229" w:name="_Toc195967335"/>
      <w:bookmarkStart w:id="230" w:name="_Toc195966496"/>
      <w:bookmarkStart w:id="231" w:name="_Toc195967336"/>
      <w:bookmarkStart w:id="232" w:name="_Toc195966497"/>
      <w:bookmarkStart w:id="233" w:name="_Toc195967337"/>
      <w:bookmarkStart w:id="234" w:name="_Toc195966498"/>
      <w:bookmarkStart w:id="235" w:name="_Toc195967338"/>
      <w:bookmarkStart w:id="236" w:name="_Toc195966499"/>
      <w:bookmarkStart w:id="237" w:name="_Toc195967339"/>
      <w:bookmarkStart w:id="238" w:name="_Toc195966501"/>
      <w:bookmarkStart w:id="239" w:name="_Toc195967341"/>
      <w:bookmarkStart w:id="240" w:name="_Toc195966502"/>
      <w:bookmarkStart w:id="241" w:name="_Toc195967342"/>
      <w:bookmarkStart w:id="242" w:name="_Toc195966503"/>
      <w:bookmarkStart w:id="243" w:name="_Toc195967343"/>
      <w:bookmarkStart w:id="244" w:name="_Toc195966504"/>
      <w:bookmarkStart w:id="245" w:name="_Toc195967344"/>
      <w:bookmarkStart w:id="246" w:name="_Toc195966506"/>
      <w:bookmarkStart w:id="247" w:name="_Toc195967346"/>
      <w:bookmarkStart w:id="248" w:name="_Toc195966507"/>
      <w:bookmarkStart w:id="249" w:name="_Toc195967347"/>
      <w:bookmarkStart w:id="250" w:name="_Toc195966508"/>
      <w:bookmarkStart w:id="251" w:name="_Toc195967348"/>
      <w:bookmarkStart w:id="252" w:name="_Toc195966509"/>
      <w:bookmarkStart w:id="253" w:name="_Toc195967349"/>
      <w:bookmarkStart w:id="254" w:name="_Toc195966510"/>
      <w:bookmarkStart w:id="255" w:name="_Toc195967350"/>
      <w:bookmarkStart w:id="256" w:name="_Toc195966511"/>
      <w:bookmarkStart w:id="257" w:name="_Toc195967351"/>
      <w:bookmarkStart w:id="258" w:name="_Toc195966512"/>
      <w:bookmarkStart w:id="259" w:name="_Toc195967352"/>
      <w:bookmarkStart w:id="260" w:name="_Toc195966513"/>
      <w:bookmarkStart w:id="261" w:name="_Toc195967353"/>
      <w:bookmarkStart w:id="262" w:name="_Toc195966514"/>
      <w:bookmarkStart w:id="263" w:name="_Toc195967354"/>
      <w:bookmarkStart w:id="264" w:name="_Toc195966515"/>
      <w:bookmarkStart w:id="265" w:name="_Toc195967355"/>
      <w:bookmarkStart w:id="266" w:name="_Toc195966517"/>
      <w:bookmarkStart w:id="267" w:name="_Toc195967357"/>
      <w:bookmarkStart w:id="268" w:name="_Toc195966518"/>
      <w:bookmarkStart w:id="269" w:name="_Toc195967358"/>
      <w:bookmarkStart w:id="270" w:name="_Toc195966519"/>
      <w:bookmarkStart w:id="271" w:name="_Toc195967359"/>
      <w:bookmarkStart w:id="272" w:name="_Toc195966520"/>
      <w:bookmarkStart w:id="273" w:name="_Toc195967360"/>
      <w:bookmarkStart w:id="274" w:name="_Toc195966521"/>
      <w:bookmarkStart w:id="275" w:name="_Toc195967361"/>
      <w:bookmarkStart w:id="276" w:name="_Toc195966523"/>
      <w:bookmarkStart w:id="277" w:name="_Toc195967363"/>
      <w:bookmarkStart w:id="278" w:name="_Toc195966524"/>
      <w:bookmarkStart w:id="279" w:name="_Toc195967364"/>
      <w:bookmarkStart w:id="280" w:name="_Toc195966525"/>
      <w:bookmarkStart w:id="281" w:name="_Toc195967365"/>
      <w:bookmarkStart w:id="282" w:name="_Toc195966526"/>
      <w:bookmarkStart w:id="283" w:name="_Toc195967366"/>
      <w:bookmarkStart w:id="284" w:name="_Toc195966527"/>
      <w:bookmarkStart w:id="285" w:name="_Toc195967367"/>
      <w:bookmarkStart w:id="286" w:name="_Toc195966528"/>
      <w:bookmarkStart w:id="287" w:name="_Toc195967368"/>
      <w:bookmarkStart w:id="288" w:name="_Toc195966529"/>
      <w:bookmarkStart w:id="289" w:name="_Toc195967369"/>
      <w:bookmarkStart w:id="290" w:name="_Toc195966530"/>
      <w:bookmarkStart w:id="291" w:name="_Toc195967370"/>
      <w:bookmarkStart w:id="292" w:name="_Toc195966531"/>
      <w:bookmarkStart w:id="293" w:name="_Toc195967371"/>
      <w:bookmarkStart w:id="294" w:name="_Toc195966532"/>
      <w:bookmarkStart w:id="295" w:name="_Toc195967372"/>
      <w:bookmarkStart w:id="296" w:name="_Toc195966533"/>
      <w:bookmarkStart w:id="297" w:name="_Toc195967373"/>
      <w:bookmarkStart w:id="298" w:name="_Toc195966534"/>
      <w:bookmarkStart w:id="299" w:name="_Toc195967374"/>
      <w:bookmarkStart w:id="300" w:name="_Toc195966535"/>
      <w:bookmarkStart w:id="301" w:name="_Toc195967375"/>
      <w:bookmarkStart w:id="302" w:name="_Toc195966536"/>
      <w:bookmarkStart w:id="303" w:name="_Toc195967376"/>
      <w:bookmarkStart w:id="304" w:name="_Toc195966537"/>
      <w:bookmarkStart w:id="305" w:name="_Toc195967377"/>
      <w:bookmarkStart w:id="306" w:name="_Toc195966538"/>
      <w:bookmarkStart w:id="307" w:name="_Toc195967378"/>
      <w:bookmarkStart w:id="308" w:name="_Toc195966539"/>
      <w:bookmarkStart w:id="309" w:name="_Toc195967379"/>
      <w:bookmarkStart w:id="310" w:name="_Toc195966540"/>
      <w:bookmarkStart w:id="311" w:name="_Toc195967380"/>
      <w:bookmarkStart w:id="312" w:name="_Toc195966541"/>
      <w:bookmarkStart w:id="313" w:name="_Toc195967381"/>
      <w:bookmarkStart w:id="314" w:name="_Toc195966542"/>
      <w:bookmarkStart w:id="315" w:name="_Toc195967382"/>
      <w:bookmarkStart w:id="316" w:name="_Toc195966543"/>
      <w:bookmarkStart w:id="317" w:name="_Toc195967383"/>
      <w:bookmarkStart w:id="318" w:name="_Toc195966544"/>
      <w:bookmarkStart w:id="319" w:name="_Toc195967384"/>
      <w:bookmarkStart w:id="320" w:name="_Toc195966545"/>
      <w:bookmarkStart w:id="321" w:name="_Toc195967385"/>
      <w:bookmarkStart w:id="322" w:name="_Toc195966546"/>
      <w:bookmarkStart w:id="323" w:name="_Toc195967386"/>
      <w:bookmarkStart w:id="324" w:name="_Toc195966547"/>
      <w:bookmarkStart w:id="325" w:name="_Toc195967387"/>
      <w:bookmarkStart w:id="326" w:name="_Toc195966548"/>
      <w:bookmarkStart w:id="327" w:name="_Toc195967388"/>
      <w:bookmarkStart w:id="328" w:name="_Toc195966549"/>
      <w:bookmarkStart w:id="329" w:name="_Toc195967389"/>
      <w:bookmarkStart w:id="330" w:name="_Toc195966550"/>
      <w:bookmarkStart w:id="331" w:name="_Toc195967390"/>
      <w:bookmarkStart w:id="332" w:name="_Toc195966551"/>
      <w:bookmarkStart w:id="333" w:name="_Toc195967391"/>
      <w:bookmarkStart w:id="334" w:name="_Toc195966552"/>
      <w:bookmarkStart w:id="335" w:name="_Toc195967392"/>
      <w:bookmarkStart w:id="336" w:name="_Toc195966553"/>
      <w:bookmarkStart w:id="337" w:name="_Toc195967393"/>
      <w:bookmarkStart w:id="338" w:name="_Toc195966554"/>
      <w:bookmarkStart w:id="339" w:name="_Toc195967394"/>
      <w:bookmarkStart w:id="340" w:name="_Toc195966555"/>
      <w:bookmarkStart w:id="341" w:name="_Toc195967395"/>
      <w:bookmarkStart w:id="342" w:name="_Toc195966556"/>
      <w:bookmarkStart w:id="343" w:name="_Toc195967396"/>
      <w:bookmarkStart w:id="344" w:name="_Toc195966557"/>
      <w:bookmarkStart w:id="345" w:name="_Toc195967397"/>
      <w:bookmarkStart w:id="346" w:name="_Toc195966558"/>
      <w:bookmarkStart w:id="347" w:name="_Toc195967398"/>
      <w:bookmarkStart w:id="348" w:name="_Toc195966559"/>
      <w:bookmarkStart w:id="349" w:name="_Toc195967399"/>
      <w:bookmarkStart w:id="350" w:name="_Toc195966560"/>
      <w:bookmarkStart w:id="351" w:name="_Toc195967400"/>
      <w:bookmarkStart w:id="352" w:name="_Toc195966561"/>
      <w:bookmarkStart w:id="353" w:name="_Toc195967401"/>
      <w:bookmarkStart w:id="354" w:name="_Toc195966562"/>
      <w:bookmarkStart w:id="355" w:name="_Toc195967402"/>
      <w:bookmarkStart w:id="356" w:name="_Toc195966563"/>
      <w:bookmarkStart w:id="357" w:name="_Toc195967403"/>
      <w:bookmarkStart w:id="358" w:name="_Toc195966564"/>
      <w:bookmarkStart w:id="359" w:name="_Toc195967404"/>
      <w:bookmarkStart w:id="360" w:name="_Toc195966565"/>
      <w:bookmarkStart w:id="361" w:name="_Toc195967405"/>
      <w:bookmarkStart w:id="362" w:name="_Toc195966566"/>
      <w:bookmarkStart w:id="363" w:name="_Toc195967406"/>
      <w:bookmarkStart w:id="364" w:name="_Toc195966567"/>
      <w:bookmarkStart w:id="365" w:name="_Toc195967407"/>
      <w:bookmarkStart w:id="366" w:name="_Toc195966568"/>
      <w:bookmarkStart w:id="367" w:name="_Toc195967408"/>
      <w:bookmarkStart w:id="368" w:name="_Toc195966569"/>
      <w:bookmarkStart w:id="369" w:name="_Toc195967409"/>
      <w:bookmarkStart w:id="370" w:name="_Toc195966570"/>
      <w:bookmarkStart w:id="371" w:name="_Toc195967410"/>
      <w:bookmarkStart w:id="372" w:name="_Toc195966571"/>
      <w:bookmarkStart w:id="373" w:name="_Toc195967411"/>
      <w:bookmarkStart w:id="374" w:name="_Toc195966573"/>
      <w:bookmarkStart w:id="375" w:name="_Toc195967413"/>
      <w:bookmarkStart w:id="376" w:name="_Toc195966574"/>
      <w:bookmarkStart w:id="377" w:name="_Toc195967414"/>
      <w:bookmarkStart w:id="378" w:name="_Toc195966575"/>
      <w:bookmarkStart w:id="379" w:name="_Toc195967415"/>
      <w:bookmarkStart w:id="380" w:name="_Toc195966576"/>
      <w:bookmarkStart w:id="381" w:name="_Toc195967416"/>
      <w:bookmarkStart w:id="382" w:name="_Toc195966578"/>
      <w:bookmarkStart w:id="383" w:name="_Toc195967418"/>
      <w:bookmarkStart w:id="384" w:name="_Toc195966579"/>
      <w:bookmarkStart w:id="385" w:name="_Toc195967419"/>
      <w:bookmarkStart w:id="386" w:name="_Toc195966580"/>
      <w:bookmarkStart w:id="387" w:name="_Toc195967420"/>
      <w:bookmarkStart w:id="388" w:name="_Toc195966581"/>
      <w:bookmarkStart w:id="389" w:name="_Toc195967421"/>
      <w:bookmarkStart w:id="390" w:name="_Toc195966582"/>
      <w:bookmarkStart w:id="391" w:name="_Toc195967422"/>
      <w:bookmarkStart w:id="392" w:name="_Toc195966583"/>
      <w:bookmarkStart w:id="393" w:name="_Toc195967423"/>
      <w:bookmarkStart w:id="394" w:name="_Toc195966584"/>
      <w:bookmarkStart w:id="395" w:name="_Toc195967424"/>
      <w:bookmarkStart w:id="396" w:name="_Toc195966585"/>
      <w:bookmarkStart w:id="397" w:name="_Toc195967425"/>
      <w:bookmarkStart w:id="398" w:name="_Toc195966587"/>
      <w:bookmarkStart w:id="399" w:name="_Toc195967427"/>
      <w:bookmarkStart w:id="400" w:name="_Toc195966588"/>
      <w:bookmarkStart w:id="401" w:name="_Toc195967428"/>
      <w:bookmarkStart w:id="402" w:name="_Toc195966589"/>
      <w:bookmarkStart w:id="403" w:name="_Toc195967429"/>
      <w:bookmarkStart w:id="404" w:name="_Toc195966590"/>
      <w:bookmarkStart w:id="405" w:name="_Toc195967430"/>
      <w:bookmarkStart w:id="406" w:name="_Toc195966591"/>
      <w:bookmarkStart w:id="407" w:name="_Toc195967431"/>
      <w:bookmarkStart w:id="408" w:name="_Toc195966592"/>
      <w:bookmarkStart w:id="409" w:name="_Toc195967432"/>
      <w:bookmarkStart w:id="410" w:name="_Toc195966594"/>
      <w:bookmarkStart w:id="411" w:name="_Toc195967434"/>
      <w:bookmarkStart w:id="412" w:name="_Toc195966595"/>
      <w:bookmarkStart w:id="413" w:name="_Toc195967435"/>
      <w:bookmarkStart w:id="414" w:name="_Toc195966596"/>
      <w:bookmarkStart w:id="415" w:name="_Toc195967436"/>
      <w:bookmarkStart w:id="416" w:name="_Toc195966597"/>
      <w:bookmarkStart w:id="417" w:name="_Toc195967437"/>
      <w:bookmarkStart w:id="418" w:name="_Toc195966599"/>
      <w:bookmarkStart w:id="419" w:name="_Toc195967439"/>
      <w:bookmarkStart w:id="420" w:name="_Toc195966600"/>
      <w:bookmarkStart w:id="421" w:name="_Toc195967440"/>
      <w:bookmarkStart w:id="422" w:name="_Toc195966601"/>
      <w:bookmarkStart w:id="423" w:name="_Toc195967441"/>
      <w:bookmarkStart w:id="424" w:name="_Toc195966602"/>
      <w:bookmarkStart w:id="425" w:name="_Toc195967442"/>
      <w:bookmarkStart w:id="426" w:name="_Toc195966603"/>
      <w:bookmarkStart w:id="427" w:name="_Toc195967443"/>
      <w:bookmarkStart w:id="428" w:name="_Toc195966604"/>
      <w:bookmarkStart w:id="429" w:name="_Toc195967444"/>
      <w:bookmarkStart w:id="430" w:name="_Toc195966606"/>
      <w:bookmarkStart w:id="431" w:name="_Toc195967446"/>
      <w:bookmarkStart w:id="432" w:name="_Toc195966607"/>
      <w:bookmarkStart w:id="433" w:name="_Toc195967447"/>
      <w:bookmarkStart w:id="434" w:name="_Toc195966608"/>
      <w:bookmarkStart w:id="435" w:name="_Toc195967448"/>
      <w:bookmarkStart w:id="436" w:name="_Toc195966609"/>
      <w:bookmarkStart w:id="437" w:name="_Toc195967449"/>
      <w:bookmarkStart w:id="438" w:name="_Toc195966610"/>
      <w:bookmarkStart w:id="439" w:name="_Toc195967450"/>
      <w:bookmarkStart w:id="440" w:name="_Toc195966611"/>
      <w:bookmarkStart w:id="441" w:name="_Toc195967451"/>
      <w:bookmarkStart w:id="442" w:name="_Toc195966612"/>
      <w:bookmarkStart w:id="443" w:name="_Toc195967452"/>
      <w:bookmarkStart w:id="444" w:name="_Toc195966613"/>
      <w:bookmarkStart w:id="445" w:name="_Toc195967453"/>
      <w:bookmarkStart w:id="446" w:name="_Toc195966614"/>
      <w:bookmarkStart w:id="447" w:name="_Toc195967454"/>
      <w:bookmarkStart w:id="448" w:name="_Toc195966615"/>
      <w:bookmarkStart w:id="449" w:name="_Toc195967455"/>
      <w:bookmarkStart w:id="450" w:name="_Toc195966617"/>
      <w:bookmarkStart w:id="451" w:name="_Toc195967457"/>
      <w:bookmarkStart w:id="452" w:name="_Toc195966618"/>
      <w:bookmarkStart w:id="453" w:name="_Toc195967458"/>
      <w:bookmarkStart w:id="454" w:name="_Toc195966619"/>
      <w:bookmarkStart w:id="455" w:name="_Toc195967459"/>
      <w:bookmarkStart w:id="456" w:name="_Toc195966620"/>
      <w:bookmarkStart w:id="457" w:name="_Toc195967460"/>
      <w:bookmarkStart w:id="458" w:name="_Toc195966621"/>
      <w:bookmarkStart w:id="459" w:name="_Toc195967461"/>
      <w:bookmarkStart w:id="460" w:name="_Toc195966623"/>
      <w:bookmarkStart w:id="461" w:name="_Toc195967463"/>
      <w:bookmarkStart w:id="462" w:name="_Toc195966624"/>
      <w:bookmarkStart w:id="463" w:name="_Toc195967464"/>
      <w:bookmarkStart w:id="464" w:name="_Toc195966625"/>
      <w:bookmarkStart w:id="465" w:name="_Toc195967465"/>
      <w:bookmarkStart w:id="466" w:name="_Toc195966626"/>
      <w:bookmarkStart w:id="467" w:name="_Toc195967466"/>
      <w:bookmarkStart w:id="468" w:name="_Toc195966627"/>
      <w:bookmarkStart w:id="469" w:name="_Toc195967467"/>
      <w:bookmarkStart w:id="470" w:name="_Toc195966629"/>
      <w:bookmarkStart w:id="471" w:name="_Toc195967469"/>
      <w:bookmarkStart w:id="472" w:name="_Toc195966630"/>
      <w:bookmarkStart w:id="473" w:name="_Toc195967470"/>
      <w:bookmarkStart w:id="474" w:name="_Toc195966631"/>
      <w:bookmarkStart w:id="475" w:name="_Toc195967471"/>
      <w:bookmarkStart w:id="476" w:name="_Toc195966632"/>
      <w:bookmarkStart w:id="477" w:name="_Toc195967472"/>
      <w:bookmarkStart w:id="478" w:name="_Toc195966633"/>
      <w:bookmarkStart w:id="479" w:name="_Toc195967473"/>
      <w:bookmarkStart w:id="480" w:name="_Toc195966634"/>
      <w:bookmarkStart w:id="481" w:name="_Toc195967474"/>
      <w:bookmarkStart w:id="482" w:name="_Toc195966635"/>
      <w:bookmarkStart w:id="483" w:name="_Toc195967475"/>
      <w:bookmarkStart w:id="484" w:name="_Toc195966636"/>
      <w:bookmarkStart w:id="485" w:name="_Toc195967476"/>
      <w:bookmarkStart w:id="486" w:name="_Toc195966637"/>
      <w:bookmarkStart w:id="487" w:name="_Toc195967477"/>
      <w:bookmarkStart w:id="488" w:name="_Toc195966638"/>
      <w:bookmarkStart w:id="489" w:name="_Toc195967478"/>
      <w:bookmarkStart w:id="490" w:name="_Toc195966639"/>
      <w:bookmarkStart w:id="491" w:name="_Toc195967479"/>
      <w:bookmarkStart w:id="492" w:name="_Toc195966640"/>
      <w:bookmarkStart w:id="493" w:name="_Toc195967480"/>
      <w:bookmarkStart w:id="494" w:name="_Toc195966641"/>
      <w:bookmarkStart w:id="495" w:name="_Toc195967481"/>
      <w:bookmarkStart w:id="496" w:name="_Toc195966642"/>
      <w:bookmarkStart w:id="497" w:name="_Toc195967482"/>
      <w:bookmarkStart w:id="498" w:name="_Toc195966643"/>
      <w:bookmarkStart w:id="499" w:name="_Toc195967483"/>
      <w:bookmarkStart w:id="500" w:name="_Toc195966644"/>
      <w:bookmarkStart w:id="501" w:name="_Toc195967484"/>
      <w:bookmarkStart w:id="502" w:name="_Toc195966645"/>
      <w:bookmarkStart w:id="503" w:name="_Toc195967485"/>
      <w:bookmarkStart w:id="504" w:name="_Toc195966646"/>
      <w:bookmarkStart w:id="505" w:name="_Toc195967486"/>
      <w:bookmarkStart w:id="506" w:name="_Toc195966647"/>
      <w:bookmarkStart w:id="507" w:name="_Toc195967487"/>
      <w:bookmarkStart w:id="508" w:name="_Toc195966648"/>
      <w:bookmarkStart w:id="509" w:name="_Toc195967488"/>
      <w:bookmarkStart w:id="510" w:name="_Toc195966649"/>
      <w:bookmarkStart w:id="511" w:name="_Toc195967489"/>
      <w:bookmarkStart w:id="512" w:name="_Toc195966650"/>
      <w:bookmarkStart w:id="513" w:name="_Toc195967490"/>
      <w:bookmarkStart w:id="514" w:name="_Toc195966651"/>
      <w:bookmarkStart w:id="515" w:name="_Toc195967491"/>
      <w:bookmarkStart w:id="516" w:name="_Toc195966652"/>
      <w:bookmarkStart w:id="517" w:name="_Toc195967492"/>
      <w:bookmarkStart w:id="518" w:name="_Toc195966653"/>
      <w:bookmarkStart w:id="519" w:name="_Toc195967493"/>
      <w:bookmarkStart w:id="520" w:name="_Toc195966654"/>
      <w:bookmarkStart w:id="521" w:name="_Toc195967494"/>
      <w:bookmarkStart w:id="522" w:name="_Toc195966655"/>
      <w:bookmarkStart w:id="523" w:name="_Toc195967495"/>
      <w:bookmarkStart w:id="524" w:name="_Toc195966656"/>
      <w:bookmarkStart w:id="525" w:name="_Toc195967496"/>
      <w:bookmarkStart w:id="526" w:name="_Toc195966657"/>
      <w:bookmarkStart w:id="527" w:name="_Toc195967497"/>
      <w:bookmarkStart w:id="528" w:name="_Toc195966658"/>
      <w:bookmarkStart w:id="529" w:name="_Toc195967498"/>
      <w:bookmarkStart w:id="530" w:name="_Toc195966659"/>
      <w:bookmarkStart w:id="531" w:name="_Toc195967499"/>
      <w:bookmarkStart w:id="532" w:name="_Toc195966660"/>
      <w:bookmarkStart w:id="533" w:name="_Toc195967500"/>
      <w:bookmarkStart w:id="534" w:name="_Toc195966661"/>
      <w:bookmarkStart w:id="535" w:name="_Toc195967501"/>
      <w:bookmarkStart w:id="536" w:name="_Toc195966662"/>
      <w:bookmarkStart w:id="537" w:name="_Toc195967502"/>
      <w:bookmarkStart w:id="538" w:name="_Toc195966663"/>
      <w:bookmarkStart w:id="539" w:name="_Toc195967503"/>
      <w:bookmarkStart w:id="540" w:name="_Toc195966664"/>
      <w:bookmarkStart w:id="541" w:name="_Toc195967504"/>
      <w:bookmarkStart w:id="542" w:name="_Toc195966666"/>
      <w:bookmarkStart w:id="543" w:name="_Toc195967506"/>
      <w:bookmarkStart w:id="544" w:name="_Toc195966667"/>
      <w:bookmarkStart w:id="545" w:name="_Toc195967507"/>
      <w:bookmarkStart w:id="546" w:name="_Toc195966668"/>
      <w:bookmarkStart w:id="547" w:name="_Toc195967508"/>
      <w:bookmarkStart w:id="548" w:name="_Toc195966669"/>
      <w:bookmarkStart w:id="549" w:name="_Toc195967509"/>
      <w:bookmarkStart w:id="550" w:name="_Toc195966671"/>
      <w:bookmarkStart w:id="551" w:name="_Toc195967511"/>
      <w:bookmarkStart w:id="552" w:name="_Toc195966672"/>
      <w:bookmarkStart w:id="553" w:name="_Toc195967512"/>
      <w:bookmarkStart w:id="554" w:name="_Toc195966673"/>
      <w:bookmarkStart w:id="555" w:name="_Toc195967513"/>
      <w:bookmarkStart w:id="556" w:name="_Toc195966674"/>
      <w:bookmarkStart w:id="557" w:name="_Toc195967514"/>
      <w:bookmarkStart w:id="558" w:name="_Toc195966675"/>
      <w:bookmarkStart w:id="559" w:name="_Toc195967515"/>
      <w:bookmarkStart w:id="560" w:name="_Toc195966677"/>
      <w:bookmarkStart w:id="561" w:name="_Toc195967517"/>
      <w:bookmarkStart w:id="562" w:name="_Toc195966678"/>
      <w:bookmarkStart w:id="563" w:name="_Toc195967518"/>
      <w:bookmarkStart w:id="564" w:name="_Toc195966679"/>
      <w:bookmarkStart w:id="565" w:name="_Toc195967519"/>
      <w:bookmarkStart w:id="566" w:name="_Toc195966680"/>
      <w:bookmarkStart w:id="567" w:name="_Toc195967520"/>
      <w:bookmarkStart w:id="568" w:name="_Toc195966681"/>
      <w:bookmarkStart w:id="569" w:name="_Toc195967521"/>
      <w:bookmarkStart w:id="570" w:name="_Toc195966683"/>
      <w:bookmarkStart w:id="571" w:name="_Toc195967523"/>
      <w:bookmarkStart w:id="572" w:name="_Toc195966684"/>
      <w:bookmarkStart w:id="573" w:name="_Toc195967524"/>
      <w:bookmarkStart w:id="574" w:name="_Toc195966685"/>
      <w:bookmarkStart w:id="575" w:name="_Toc195967525"/>
      <w:bookmarkStart w:id="576" w:name="_Toc195966686"/>
      <w:bookmarkStart w:id="577" w:name="_Toc195967526"/>
      <w:bookmarkStart w:id="578" w:name="_Toc195966688"/>
      <w:bookmarkStart w:id="579" w:name="_Toc195967528"/>
      <w:bookmarkStart w:id="580" w:name="_Toc195966689"/>
      <w:bookmarkStart w:id="581" w:name="_Toc195967529"/>
      <w:bookmarkStart w:id="582" w:name="_Toc195966690"/>
      <w:bookmarkStart w:id="583" w:name="_Toc195967530"/>
      <w:bookmarkStart w:id="584" w:name="_Toc195966691"/>
      <w:bookmarkStart w:id="585" w:name="_Toc195967531"/>
      <w:bookmarkStart w:id="586" w:name="_Toc195966692"/>
      <w:bookmarkStart w:id="587" w:name="_Toc195967532"/>
      <w:bookmarkStart w:id="588" w:name="_Toc195966693"/>
      <w:bookmarkStart w:id="589" w:name="_Toc195967533"/>
      <w:bookmarkStart w:id="590" w:name="_Toc195966694"/>
      <w:bookmarkStart w:id="591" w:name="_Toc195967534"/>
      <w:bookmarkStart w:id="592" w:name="_Toc195966695"/>
      <w:bookmarkStart w:id="593" w:name="_Toc195967535"/>
      <w:bookmarkStart w:id="594" w:name="_Toc195966697"/>
      <w:bookmarkStart w:id="595" w:name="_Toc195967537"/>
      <w:bookmarkStart w:id="596" w:name="_Toc195966698"/>
      <w:bookmarkStart w:id="597" w:name="_Toc195967538"/>
      <w:bookmarkStart w:id="598" w:name="_Toc195966699"/>
      <w:bookmarkStart w:id="599" w:name="_Toc195967539"/>
      <w:bookmarkStart w:id="600" w:name="_Toc195966700"/>
      <w:bookmarkStart w:id="601" w:name="_Toc195967540"/>
      <w:bookmarkStart w:id="602" w:name="_Toc195966701"/>
      <w:bookmarkStart w:id="603" w:name="_Toc195967541"/>
      <w:bookmarkStart w:id="604" w:name="_Toc195966703"/>
      <w:bookmarkStart w:id="605" w:name="_Toc195967543"/>
      <w:bookmarkStart w:id="606" w:name="_Toc195966704"/>
      <w:bookmarkStart w:id="607" w:name="_Toc195967544"/>
      <w:bookmarkStart w:id="608" w:name="_Toc195966705"/>
      <w:bookmarkStart w:id="609" w:name="_Toc195967545"/>
      <w:bookmarkStart w:id="610" w:name="_Toc195966706"/>
      <w:bookmarkStart w:id="611" w:name="_Toc195967546"/>
      <w:bookmarkStart w:id="612" w:name="_Toc195966707"/>
      <w:bookmarkStart w:id="613" w:name="_Toc195967547"/>
      <w:bookmarkStart w:id="614" w:name="_Toc195966709"/>
      <w:bookmarkStart w:id="615" w:name="_Toc195967549"/>
      <w:bookmarkStart w:id="616" w:name="_Toc195966710"/>
      <w:bookmarkStart w:id="617" w:name="_Toc195967550"/>
      <w:bookmarkStart w:id="618" w:name="_Toc195966711"/>
      <w:bookmarkStart w:id="619" w:name="_Toc195967551"/>
      <w:bookmarkStart w:id="620" w:name="_Toc195966712"/>
      <w:bookmarkStart w:id="621" w:name="_Toc195967552"/>
      <w:bookmarkStart w:id="622" w:name="_Toc195966713"/>
      <w:bookmarkStart w:id="623" w:name="_Toc195967553"/>
      <w:bookmarkStart w:id="624" w:name="_Toc195966714"/>
      <w:bookmarkStart w:id="625" w:name="_Toc195967554"/>
      <w:bookmarkStart w:id="626" w:name="_Toc195966715"/>
      <w:bookmarkStart w:id="627" w:name="_Toc195967555"/>
      <w:bookmarkStart w:id="628" w:name="_Toc195966716"/>
      <w:bookmarkStart w:id="629" w:name="_Toc195967556"/>
      <w:bookmarkStart w:id="630" w:name="_Toc195966717"/>
      <w:bookmarkStart w:id="631" w:name="_Toc195967557"/>
      <w:bookmarkStart w:id="632" w:name="_Toc195966718"/>
      <w:bookmarkStart w:id="633" w:name="_Toc195967558"/>
      <w:bookmarkStart w:id="634" w:name="_Toc195966719"/>
      <w:bookmarkStart w:id="635" w:name="_Toc195967559"/>
      <w:bookmarkStart w:id="636" w:name="_Toc195966720"/>
      <w:bookmarkStart w:id="637" w:name="_Toc195967560"/>
      <w:bookmarkStart w:id="638" w:name="_Toc195966722"/>
      <w:bookmarkStart w:id="639" w:name="_Toc195967562"/>
      <w:bookmarkStart w:id="640" w:name="_Toc195966723"/>
      <w:bookmarkStart w:id="641" w:name="_Toc195967563"/>
      <w:bookmarkStart w:id="642" w:name="_Toc195966724"/>
      <w:bookmarkStart w:id="643" w:name="_Toc195967564"/>
      <w:bookmarkStart w:id="644" w:name="_Toc195966725"/>
      <w:bookmarkStart w:id="645" w:name="_Toc195967565"/>
      <w:bookmarkStart w:id="646" w:name="_Toc195966727"/>
      <w:bookmarkStart w:id="647" w:name="_Toc195967567"/>
      <w:bookmarkStart w:id="648" w:name="_Toc195966728"/>
      <w:bookmarkStart w:id="649" w:name="_Toc195967568"/>
      <w:bookmarkStart w:id="650" w:name="_Toc195966729"/>
      <w:bookmarkStart w:id="651" w:name="_Toc195967569"/>
      <w:bookmarkStart w:id="652" w:name="_Toc195966730"/>
      <w:bookmarkStart w:id="653" w:name="_Toc195967570"/>
      <w:bookmarkStart w:id="654" w:name="_Toc195966731"/>
      <w:bookmarkStart w:id="655" w:name="_Toc195967571"/>
      <w:bookmarkStart w:id="656" w:name="_Toc195966732"/>
      <w:bookmarkStart w:id="657" w:name="_Toc195967572"/>
      <w:bookmarkStart w:id="658" w:name="_Toc195966734"/>
      <w:bookmarkStart w:id="659" w:name="_Toc195967574"/>
      <w:bookmarkStart w:id="660" w:name="_Toc195966735"/>
      <w:bookmarkStart w:id="661" w:name="_Toc195967575"/>
      <w:bookmarkStart w:id="662" w:name="_Toc195966736"/>
      <w:bookmarkStart w:id="663" w:name="_Toc195967576"/>
      <w:bookmarkStart w:id="664" w:name="_Toc195966737"/>
      <w:bookmarkStart w:id="665" w:name="_Toc195967577"/>
      <w:bookmarkStart w:id="666" w:name="_Toc195966738"/>
      <w:bookmarkStart w:id="667" w:name="_Toc195967578"/>
      <w:bookmarkStart w:id="668" w:name="_Toc195966739"/>
      <w:bookmarkStart w:id="669" w:name="_Toc195967579"/>
      <w:bookmarkStart w:id="670" w:name="_Toc195966741"/>
      <w:bookmarkStart w:id="671" w:name="_Toc195967581"/>
      <w:bookmarkStart w:id="672" w:name="_Toc195966742"/>
      <w:bookmarkStart w:id="673" w:name="_Toc195967582"/>
      <w:bookmarkStart w:id="674" w:name="_Toc195966743"/>
      <w:bookmarkStart w:id="675" w:name="_Toc195967583"/>
      <w:bookmarkStart w:id="676" w:name="_Toc195966744"/>
      <w:bookmarkStart w:id="677" w:name="_Toc195967584"/>
      <w:bookmarkStart w:id="678" w:name="_Toc195966745"/>
      <w:bookmarkStart w:id="679" w:name="_Toc195967585"/>
      <w:bookmarkStart w:id="680" w:name="_Toc195966746"/>
      <w:bookmarkStart w:id="681" w:name="_Toc195967586"/>
      <w:bookmarkStart w:id="682" w:name="_Toc195966747"/>
      <w:bookmarkStart w:id="683" w:name="_Toc195967587"/>
      <w:bookmarkStart w:id="684" w:name="_Toc195966749"/>
      <w:bookmarkStart w:id="685" w:name="_Toc195967589"/>
      <w:bookmarkStart w:id="686" w:name="_Toc195966750"/>
      <w:bookmarkStart w:id="687" w:name="_Toc195967590"/>
      <w:bookmarkStart w:id="688" w:name="_Toc195966751"/>
      <w:bookmarkStart w:id="689" w:name="_Toc195967591"/>
      <w:bookmarkStart w:id="690" w:name="_Toc195966752"/>
      <w:bookmarkStart w:id="691" w:name="_Toc195967592"/>
      <w:bookmarkStart w:id="692" w:name="_Toc195966753"/>
      <w:bookmarkStart w:id="693" w:name="_Toc195967593"/>
      <w:bookmarkStart w:id="694" w:name="_Toc195966755"/>
      <w:bookmarkStart w:id="695" w:name="_Toc195967595"/>
      <w:bookmarkStart w:id="696" w:name="_Toc195966756"/>
      <w:bookmarkStart w:id="697" w:name="_Toc195967596"/>
      <w:bookmarkStart w:id="698" w:name="_Toc195966757"/>
      <w:bookmarkStart w:id="699" w:name="_Toc195967597"/>
      <w:bookmarkStart w:id="700" w:name="_Toc195966758"/>
      <w:bookmarkStart w:id="701" w:name="_Toc195967598"/>
      <w:bookmarkStart w:id="702" w:name="_Toc195966759"/>
      <w:bookmarkStart w:id="703" w:name="_Toc195967599"/>
      <w:bookmarkStart w:id="704" w:name="_Toc195966761"/>
      <w:bookmarkStart w:id="705" w:name="_Toc195967601"/>
      <w:bookmarkStart w:id="706" w:name="_Toc195966762"/>
      <w:bookmarkStart w:id="707" w:name="_Toc195967602"/>
      <w:bookmarkStart w:id="708" w:name="_Toc195966763"/>
      <w:bookmarkStart w:id="709" w:name="_Toc195967603"/>
      <w:bookmarkStart w:id="710" w:name="_Toc195966764"/>
      <w:bookmarkStart w:id="711" w:name="_Toc195967604"/>
      <w:bookmarkStart w:id="712" w:name="_Toc195966765"/>
      <w:bookmarkStart w:id="713" w:name="_Toc195967605"/>
      <w:bookmarkStart w:id="714" w:name="_Toc195966766"/>
      <w:bookmarkStart w:id="715" w:name="_Toc195967606"/>
      <w:bookmarkStart w:id="716" w:name="_Toc195966767"/>
      <w:bookmarkStart w:id="717" w:name="_Toc195967607"/>
      <w:bookmarkStart w:id="718" w:name="_Toc195966768"/>
      <w:bookmarkStart w:id="719" w:name="_Toc195967608"/>
      <w:bookmarkStart w:id="720" w:name="_Toc195966769"/>
      <w:bookmarkStart w:id="721" w:name="_Toc195967609"/>
      <w:bookmarkStart w:id="722" w:name="_Toc195966770"/>
      <w:bookmarkStart w:id="723" w:name="_Toc195967610"/>
      <w:bookmarkStart w:id="724" w:name="_Toc195966771"/>
      <w:bookmarkStart w:id="725" w:name="_Toc195967611"/>
      <w:bookmarkStart w:id="726" w:name="_Toc195966772"/>
      <w:bookmarkStart w:id="727" w:name="_Toc195967612"/>
      <w:bookmarkStart w:id="728" w:name="_Toc195966773"/>
      <w:bookmarkStart w:id="729" w:name="_Toc195967613"/>
      <w:bookmarkStart w:id="730" w:name="_Toc195966774"/>
      <w:bookmarkStart w:id="731" w:name="_Toc195967614"/>
      <w:bookmarkStart w:id="732" w:name="_Toc195966775"/>
      <w:bookmarkStart w:id="733" w:name="_Toc195967615"/>
      <w:bookmarkStart w:id="734" w:name="_Toc195966776"/>
      <w:bookmarkStart w:id="735" w:name="_Toc195967616"/>
      <w:bookmarkStart w:id="736" w:name="_Toc195966777"/>
      <w:bookmarkStart w:id="737" w:name="_Toc195967617"/>
      <w:bookmarkStart w:id="738" w:name="_Toc195966778"/>
      <w:bookmarkStart w:id="739" w:name="_Toc195967618"/>
      <w:bookmarkStart w:id="740" w:name="_Toc195966779"/>
      <w:bookmarkStart w:id="741" w:name="_Toc195967619"/>
      <w:bookmarkStart w:id="742" w:name="_Toc195966780"/>
      <w:bookmarkStart w:id="743" w:name="_Toc195967620"/>
      <w:bookmarkStart w:id="744" w:name="_Toc195966781"/>
      <w:bookmarkStart w:id="745" w:name="_Toc195967621"/>
      <w:bookmarkStart w:id="746" w:name="_Toc195966782"/>
      <w:bookmarkStart w:id="747" w:name="_Toc195967622"/>
      <w:bookmarkStart w:id="748" w:name="_Toc195966783"/>
      <w:bookmarkStart w:id="749" w:name="_Toc195967623"/>
      <w:bookmarkStart w:id="750" w:name="_Toc195966784"/>
      <w:bookmarkStart w:id="751" w:name="_Toc195967624"/>
      <w:bookmarkStart w:id="752" w:name="_Toc195966785"/>
      <w:bookmarkStart w:id="753" w:name="_Toc195967625"/>
      <w:bookmarkStart w:id="754" w:name="_Toc195966786"/>
      <w:bookmarkStart w:id="755" w:name="_Toc195967626"/>
      <w:bookmarkStart w:id="756" w:name="_Toc195966787"/>
      <w:bookmarkStart w:id="757" w:name="_Toc195967627"/>
      <w:bookmarkStart w:id="758" w:name="_Toc195966788"/>
      <w:bookmarkStart w:id="759" w:name="_Toc195967628"/>
      <w:bookmarkStart w:id="760" w:name="_Toc195966789"/>
      <w:bookmarkStart w:id="761" w:name="_Toc195967629"/>
      <w:bookmarkStart w:id="762" w:name="_Toc195966790"/>
      <w:bookmarkStart w:id="763" w:name="_Toc195967630"/>
      <w:bookmarkStart w:id="764" w:name="_Toc195966791"/>
      <w:bookmarkStart w:id="765" w:name="_Toc195967631"/>
      <w:bookmarkStart w:id="766" w:name="_Toc195966792"/>
      <w:bookmarkStart w:id="767" w:name="_Toc195967632"/>
      <w:bookmarkStart w:id="768" w:name="_Toc195966793"/>
      <w:bookmarkStart w:id="769" w:name="_Toc195967633"/>
      <w:bookmarkStart w:id="770" w:name="_Toc195966794"/>
      <w:bookmarkStart w:id="771" w:name="_Toc195967634"/>
      <w:bookmarkStart w:id="772" w:name="_Toc195966795"/>
      <w:bookmarkStart w:id="773" w:name="_Toc195967635"/>
      <w:bookmarkStart w:id="774" w:name="_Toc195966796"/>
      <w:bookmarkStart w:id="775" w:name="_Toc195967636"/>
      <w:bookmarkStart w:id="776" w:name="_Toc195966797"/>
      <w:bookmarkStart w:id="777" w:name="_Toc195967637"/>
      <w:bookmarkStart w:id="778" w:name="_Toc195966798"/>
      <w:bookmarkStart w:id="779" w:name="_Toc195967638"/>
      <w:bookmarkStart w:id="780" w:name="_Toc195966799"/>
      <w:bookmarkStart w:id="781" w:name="_Toc195967639"/>
      <w:bookmarkStart w:id="782" w:name="_Toc195966800"/>
      <w:bookmarkStart w:id="783" w:name="_Toc195967640"/>
      <w:bookmarkStart w:id="784" w:name="_Toc195966801"/>
      <w:bookmarkStart w:id="785" w:name="_Toc195967641"/>
      <w:bookmarkStart w:id="786" w:name="_Toc195966802"/>
      <w:bookmarkStart w:id="787" w:name="_Toc195967642"/>
      <w:bookmarkStart w:id="788" w:name="_Toc195966803"/>
      <w:bookmarkStart w:id="789" w:name="_Toc195967643"/>
      <w:bookmarkStart w:id="790" w:name="_Toc195966804"/>
      <w:bookmarkStart w:id="791" w:name="_Toc195967644"/>
      <w:bookmarkStart w:id="792" w:name="_Toc195966805"/>
      <w:bookmarkStart w:id="793" w:name="_Toc195967645"/>
      <w:bookmarkStart w:id="794" w:name="_Toc195966806"/>
      <w:bookmarkStart w:id="795" w:name="_Toc195967646"/>
      <w:bookmarkStart w:id="796" w:name="_Toc195966807"/>
      <w:bookmarkStart w:id="797" w:name="_Toc195967647"/>
      <w:bookmarkStart w:id="798" w:name="_Toc195966808"/>
      <w:bookmarkStart w:id="799" w:name="_Toc195967648"/>
      <w:bookmarkStart w:id="800" w:name="_Toc195966809"/>
      <w:bookmarkStart w:id="801" w:name="_Toc195967649"/>
      <w:bookmarkStart w:id="802" w:name="_Toc195966810"/>
      <w:bookmarkStart w:id="803" w:name="_Toc195967650"/>
      <w:bookmarkStart w:id="804" w:name="_Toc195966811"/>
      <w:bookmarkStart w:id="805" w:name="_Toc195967651"/>
      <w:bookmarkStart w:id="806" w:name="_Toc195966812"/>
      <w:bookmarkStart w:id="807" w:name="_Toc195967652"/>
      <w:bookmarkStart w:id="808" w:name="_Toc195966814"/>
      <w:bookmarkStart w:id="809" w:name="_Toc195967654"/>
      <w:bookmarkStart w:id="810" w:name="_Toc195966815"/>
      <w:bookmarkStart w:id="811" w:name="_Toc195967655"/>
      <w:bookmarkStart w:id="812" w:name="_Toc195966816"/>
      <w:bookmarkStart w:id="813" w:name="_Toc195967656"/>
      <w:bookmarkStart w:id="814" w:name="_Toc195966817"/>
      <w:bookmarkStart w:id="815" w:name="_Toc195967657"/>
      <w:bookmarkStart w:id="816" w:name="_Toc195966819"/>
      <w:bookmarkStart w:id="817" w:name="_Toc195967659"/>
      <w:bookmarkStart w:id="818" w:name="_Toc195966820"/>
      <w:bookmarkStart w:id="819" w:name="_Toc195967660"/>
      <w:bookmarkStart w:id="820" w:name="_Toc195966821"/>
      <w:bookmarkStart w:id="821" w:name="_Toc195967661"/>
      <w:bookmarkStart w:id="822" w:name="_Toc195966822"/>
      <w:bookmarkStart w:id="823" w:name="_Toc195967662"/>
      <w:bookmarkStart w:id="824" w:name="_Toc195966823"/>
      <w:bookmarkStart w:id="825" w:name="_Toc195967663"/>
      <w:bookmarkStart w:id="826" w:name="_Toc195966824"/>
      <w:bookmarkStart w:id="827" w:name="_Toc195967664"/>
      <w:bookmarkStart w:id="828" w:name="_Toc195966826"/>
      <w:bookmarkStart w:id="829" w:name="_Toc195967666"/>
      <w:bookmarkStart w:id="830" w:name="_Toc195966827"/>
      <w:bookmarkStart w:id="831" w:name="_Toc195967667"/>
      <w:bookmarkStart w:id="832" w:name="_Toc195966828"/>
      <w:bookmarkStart w:id="833" w:name="_Toc195967668"/>
      <w:bookmarkStart w:id="834" w:name="_Toc195966829"/>
      <w:bookmarkStart w:id="835" w:name="_Toc195967669"/>
      <w:bookmarkStart w:id="836" w:name="_Toc195966831"/>
      <w:bookmarkStart w:id="837" w:name="_Toc195967671"/>
      <w:bookmarkStart w:id="838" w:name="_Toc195966832"/>
      <w:bookmarkStart w:id="839" w:name="_Toc195967672"/>
      <w:bookmarkStart w:id="840" w:name="_Toc195966833"/>
      <w:bookmarkStart w:id="841" w:name="_Toc195967673"/>
      <w:bookmarkStart w:id="842" w:name="_Toc195966834"/>
      <w:bookmarkStart w:id="843" w:name="_Toc195967674"/>
      <w:bookmarkStart w:id="844" w:name="_Toc195966835"/>
      <w:bookmarkStart w:id="845" w:name="_Toc195967675"/>
      <w:bookmarkStart w:id="846" w:name="_Toc195966836"/>
      <w:bookmarkStart w:id="847" w:name="_Toc195967676"/>
      <w:bookmarkStart w:id="848" w:name="_Toc195966837"/>
      <w:bookmarkStart w:id="849" w:name="_Toc195967677"/>
      <w:bookmarkStart w:id="850" w:name="_Toc195966839"/>
      <w:bookmarkStart w:id="851" w:name="_Toc195967679"/>
      <w:bookmarkStart w:id="852" w:name="_Toc195966840"/>
      <w:bookmarkStart w:id="853" w:name="_Toc195967680"/>
      <w:bookmarkStart w:id="854" w:name="_Toc195966841"/>
      <w:bookmarkStart w:id="855" w:name="_Toc195967681"/>
      <w:bookmarkStart w:id="856" w:name="_Toc195966842"/>
      <w:bookmarkStart w:id="857" w:name="_Toc195967682"/>
      <w:bookmarkStart w:id="858" w:name="_Toc195966843"/>
      <w:bookmarkStart w:id="859" w:name="_Toc195967683"/>
      <w:bookmarkStart w:id="860" w:name="_Toc195966845"/>
      <w:bookmarkStart w:id="861" w:name="_Toc195967685"/>
      <w:bookmarkStart w:id="862" w:name="_Toc195966846"/>
      <w:bookmarkStart w:id="863" w:name="_Toc195967686"/>
      <w:bookmarkStart w:id="864" w:name="_Toc195966847"/>
      <w:bookmarkStart w:id="865" w:name="_Toc195967687"/>
      <w:bookmarkStart w:id="866" w:name="_Toc195966848"/>
      <w:bookmarkStart w:id="867" w:name="_Toc195967688"/>
      <w:bookmarkStart w:id="868" w:name="_Toc195966849"/>
      <w:bookmarkStart w:id="869" w:name="_Toc195967689"/>
      <w:bookmarkStart w:id="870" w:name="_Toc195966851"/>
      <w:bookmarkStart w:id="871" w:name="_Toc195967691"/>
      <w:bookmarkStart w:id="872" w:name="_Toc195966852"/>
      <w:bookmarkStart w:id="873" w:name="_Toc195967692"/>
      <w:bookmarkStart w:id="874" w:name="_Toc195966853"/>
      <w:bookmarkStart w:id="875" w:name="_Toc195967693"/>
      <w:bookmarkStart w:id="876" w:name="_Toc195966854"/>
      <w:bookmarkStart w:id="877" w:name="_Toc195967694"/>
      <w:bookmarkStart w:id="878" w:name="_Toc195966855"/>
      <w:bookmarkStart w:id="879" w:name="_Toc195967695"/>
      <w:bookmarkStart w:id="880" w:name="_Toc195966856"/>
      <w:bookmarkStart w:id="881" w:name="_Toc195967696"/>
      <w:bookmarkStart w:id="882" w:name="_Toc195966857"/>
      <w:bookmarkStart w:id="883" w:name="_Toc195967697"/>
      <w:bookmarkStart w:id="884" w:name="_Toc195966858"/>
      <w:bookmarkStart w:id="885" w:name="_Toc195967698"/>
      <w:bookmarkStart w:id="886" w:name="_Toc195966859"/>
      <w:bookmarkStart w:id="887" w:name="_Toc195967699"/>
      <w:bookmarkStart w:id="888" w:name="_Toc195966860"/>
      <w:bookmarkStart w:id="889" w:name="_Toc195967700"/>
      <w:bookmarkStart w:id="890" w:name="_Toc195966861"/>
      <w:bookmarkStart w:id="891" w:name="_Toc195967701"/>
      <w:bookmarkStart w:id="892" w:name="_Toc195966862"/>
      <w:bookmarkStart w:id="893" w:name="_Toc195967702"/>
      <w:bookmarkStart w:id="894" w:name="_Toc195966863"/>
      <w:bookmarkStart w:id="895" w:name="_Toc195967703"/>
      <w:bookmarkStart w:id="896" w:name="_Toc195966864"/>
      <w:bookmarkStart w:id="897" w:name="_Toc195967704"/>
      <w:bookmarkStart w:id="898" w:name="_Toc195966865"/>
      <w:bookmarkStart w:id="899" w:name="_Toc195967705"/>
      <w:bookmarkStart w:id="900" w:name="_Toc195966866"/>
      <w:bookmarkStart w:id="901" w:name="_Toc195967706"/>
      <w:bookmarkStart w:id="902" w:name="_Toc195966867"/>
      <w:bookmarkStart w:id="903" w:name="_Toc195967707"/>
      <w:bookmarkStart w:id="904" w:name="_Toc195966868"/>
      <w:bookmarkStart w:id="905" w:name="_Toc195967708"/>
      <w:bookmarkStart w:id="906" w:name="_Toc195966869"/>
      <w:bookmarkStart w:id="907" w:name="_Toc195967709"/>
      <w:bookmarkStart w:id="908" w:name="_Toc195966870"/>
      <w:bookmarkStart w:id="909" w:name="_Toc195967710"/>
      <w:bookmarkStart w:id="910" w:name="_Toc195966871"/>
      <w:bookmarkStart w:id="911" w:name="_Toc195967711"/>
      <w:bookmarkStart w:id="912" w:name="_Toc195966872"/>
      <w:bookmarkStart w:id="913" w:name="_Toc195967712"/>
      <w:bookmarkStart w:id="914" w:name="_Toc195966873"/>
      <w:bookmarkStart w:id="915" w:name="_Toc195967713"/>
      <w:bookmarkStart w:id="916" w:name="_Toc195966874"/>
      <w:bookmarkStart w:id="917" w:name="_Toc195967714"/>
      <w:bookmarkStart w:id="918" w:name="_Toc195966875"/>
      <w:bookmarkStart w:id="919" w:name="_Toc195967715"/>
      <w:bookmarkStart w:id="920" w:name="_Toc195966876"/>
      <w:bookmarkStart w:id="921" w:name="_Toc195967716"/>
      <w:bookmarkStart w:id="922" w:name="_Toc195966877"/>
      <w:bookmarkStart w:id="923" w:name="_Toc195967717"/>
      <w:bookmarkStart w:id="924" w:name="_Toc195966878"/>
      <w:bookmarkStart w:id="925" w:name="_Toc195967718"/>
      <w:bookmarkStart w:id="926" w:name="_Toc195966879"/>
      <w:bookmarkStart w:id="927" w:name="_Toc195967719"/>
      <w:bookmarkStart w:id="928" w:name="_Toc195966880"/>
      <w:bookmarkStart w:id="929" w:name="_Toc195967720"/>
      <w:bookmarkStart w:id="930" w:name="_Toc195966881"/>
      <w:bookmarkStart w:id="931" w:name="_Toc195967721"/>
      <w:bookmarkStart w:id="932" w:name="_Toc195966882"/>
      <w:bookmarkStart w:id="933" w:name="_Toc195967722"/>
      <w:bookmarkStart w:id="934" w:name="_Toc195966883"/>
      <w:bookmarkStart w:id="935" w:name="_Toc195967723"/>
      <w:bookmarkStart w:id="936" w:name="_Toc195966884"/>
      <w:bookmarkStart w:id="937" w:name="_Toc195967724"/>
      <w:bookmarkStart w:id="938" w:name="_Toc195966885"/>
      <w:bookmarkStart w:id="939" w:name="_Toc195967725"/>
      <w:bookmarkStart w:id="940" w:name="_Toc195966886"/>
      <w:bookmarkStart w:id="941" w:name="_Toc195967726"/>
      <w:bookmarkStart w:id="942" w:name="_Toc195966887"/>
      <w:bookmarkStart w:id="943" w:name="_Toc195967727"/>
      <w:bookmarkStart w:id="944" w:name="_Toc195966888"/>
      <w:bookmarkStart w:id="945" w:name="_Toc195967728"/>
      <w:bookmarkStart w:id="946" w:name="_Toc195966889"/>
      <w:bookmarkStart w:id="947" w:name="_Toc195967729"/>
      <w:bookmarkStart w:id="948" w:name="_Toc195966890"/>
      <w:bookmarkStart w:id="949" w:name="_Toc195967730"/>
      <w:bookmarkStart w:id="950" w:name="_Toc195966891"/>
      <w:bookmarkStart w:id="951" w:name="_Toc195967731"/>
      <w:bookmarkStart w:id="952" w:name="_Toc195966892"/>
      <w:bookmarkStart w:id="953" w:name="_Toc195967732"/>
      <w:bookmarkStart w:id="954" w:name="_Toc195966893"/>
      <w:bookmarkStart w:id="955" w:name="_Toc195967733"/>
      <w:bookmarkStart w:id="956" w:name="_Toc195966894"/>
      <w:bookmarkStart w:id="957" w:name="_Toc195967734"/>
      <w:bookmarkStart w:id="958" w:name="_Toc195966895"/>
      <w:bookmarkStart w:id="959" w:name="_Toc195967735"/>
      <w:bookmarkStart w:id="960" w:name="_Toc195966896"/>
      <w:bookmarkStart w:id="961" w:name="_Toc195967736"/>
      <w:bookmarkStart w:id="962" w:name="_Toc195966897"/>
      <w:bookmarkStart w:id="963" w:name="_Toc195967737"/>
      <w:bookmarkStart w:id="964" w:name="_Toc195966898"/>
      <w:bookmarkStart w:id="965" w:name="_Toc195967738"/>
      <w:bookmarkStart w:id="966" w:name="_Toc195966899"/>
      <w:bookmarkStart w:id="967" w:name="_Toc195967739"/>
      <w:bookmarkStart w:id="968" w:name="_Toc195966900"/>
      <w:bookmarkStart w:id="969" w:name="_Toc195967740"/>
      <w:bookmarkStart w:id="970" w:name="_Toc195966901"/>
      <w:bookmarkStart w:id="971" w:name="_Toc195967741"/>
      <w:bookmarkStart w:id="972" w:name="_Toc195966902"/>
      <w:bookmarkStart w:id="973" w:name="_Toc195967742"/>
      <w:bookmarkStart w:id="974" w:name="_Toc195966903"/>
      <w:bookmarkStart w:id="975" w:name="_Toc195967743"/>
      <w:bookmarkStart w:id="976" w:name="_Toc195966905"/>
      <w:bookmarkStart w:id="977" w:name="_Toc195967745"/>
      <w:bookmarkStart w:id="978" w:name="_Toc195966906"/>
      <w:bookmarkStart w:id="979" w:name="_Toc195967746"/>
      <w:bookmarkStart w:id="980" w:name="_Toc195966907"/>
      <w:bookmarkStart w:id="981" w:name="_Toc195967747"/>
      <w:bookmarkStart w:id="982" w:name="_Toc195966908"/>
      <w:bookmarkStart w:id="983" w:name="_Toc195967748"/>
      <w:bookmarkStart w:id="984" w:name="_Toc195966909"/>
      <w:bookmarkStart w:id="985" w:name="_Toc195967749"/>
      <w:bookmarkStart w:id="986" w:name="_Toc195966910"/>
      <w:bookmarkStart w:id="987" w:name="_Toc195967750"/>
      <w:bookmarkStart w:id="988" w:name="_Toc195966912"/>
      <w:bookmarkStart w:id="989" w:name="_Toc195967752"/>
      <w:bookmarkStart w:id="990" w:name="_Toc195966913"/>
      <w:bookmarkStart w:id="991" w:name="_Toc195967753"/>
      <w:bookmarkStart w:id="992" w:name="_Toc195966914"/>
      <w:bookmarkStart w:id="993" w:name="_Toc195967754"/>
      <w:bookmarkStart w:id="994" w:name="_Toc195966915"/>
      <w:bookmarkStart w:id="995" w:name="_Toc195967755"/>
      <w:bookmarkStart w:id="996" w:name="_Toc195966916"/>
      <w:bookmarkStart w:id="997" w:name="_Toc195967756"/>
      <w:bookmarkStart w:id="998" w:name="_Toc195966917"/>
      <w:bookmarkStart w:id="999" w:name="_Toc195967757"/>
      <w:bookmarkStart w:id="1000" w:name="_Toc195966919"/>
      <w:bookmarkStart w:id="1001" w:name="_Toc195967759"/>
      <w:bookmarkStart w:id="1002" w:name="_Toc195966920"/>
      <w:bookmarkStart w:id="1003" w:name="_Toc195967760"/>
      <w:bookmarkStart w:id="1004" w:name="_Toc195966921"/>
      <w:bookmarkStart w:id="1005" w:name="_Toc195967761"/>
      <w:bookmarkStart w:id="1006" w:name="_Toc195966922"/>
      <w:bookmarkStart w:id="1007" w:name="_Toc195967762"/>
      <w:bookmarkStart w:id="1008" w:name="_Toc195966923"/>
      <w:bookmarkStart w:id="1009" w:name="_Toc195967763"/>
      <w:bookmarkStart w:id="1010" w:name="_Toc195966925"/>
      <w:bookmarkStart w:id="1011" w:name="_Toc195967765"/>
      <w:bookmarkStart w:id="1012" w:name="_Toc195966926"/>
      <w:bookmarkStart w:id="1013" w:name="_Toc195967766"/>
      <w:bookmarkStart w:id="1014" w:name="_Toc195966927"/>
      <w:bookmarkStart w:id="1015" w:name="_Toc195967767"/>
      <w:bookmarkStart w:id="1016" w:name="_Toc195966928"/>
      <w:bookmarkStart w:id="1017" w:name="_Toc195967768"/>
      <w:bookmarkStart w:id="1018" w:name="_Toc195966929"/>
      <w:bookmarkStart w:id="1019" w:name="_Toc195967769"/>
      <w:bookmarkStart w:id="1020" w:name="_Toc195966930"/>
      <w:bookmarkStart w:id="1021" w:name="_Toc195967770"/>
      <w:bookmarkStart w:id="1022" w:name="_Toc195966932"/>
      <w:bookmarkStart w:id="1023" w:name="_Toc195967772"/>
      <w:bookmarkStart w:id="1024" w:name="_Toc195966933"/>
      <w:bookmarkStart w:id="1025" w:name="_Toc195967773"/>
      <w:bookmarkStart w:id="1026" w:name="_Toc195966934"/>
      <w:bookmarkStart w:id="1027" w:name="_Toc195967774"/>
      <w:bookmarkStart w:id="1028" w:name="_Toc195966935"/>
      <w:bookmarkStart w:id="1029" w:name="_Toc195967775"/>
      <w:bookmarkStart w:id="1030" w:name="_Toc195966936"/>
      <w:bookmarkStart w:id="1031" w:name="_Toc195967776"/>
      <w:bookmarkStart w:id="1032" w:name="_Toc195966937"/>
      <w:bookmarkStart w:id="1033" w:name="_Toc195967777"/>
      <w:bookmarkStart w:id="1034" w:name="_Toc195966938"/>
      <w:bookmarkStart w:id="1035" w:name="_Toc195967778"/>
      <w:bookmarkStart w:id="1036" w:name="_Toc195966939"/>
      <w:bookmarkStart w:id="1037" w:name="_Toc195967779"/>
      <w:bookmarkStart w:id="1038" w:name="_Toc195966941"/>
      <w:bookmarkStart w:id="1039" w:name="_Toc195967781"/>
      <w:bookmarkStart w:id="1040" w:name="_Toc195966942"/>
      <w:bookmarkStart w:id="1041" w:name="_Toc195967782"/>
      <w:bookmarkStart w:id="1042" w:name="_Toc195966943"/>
      <w:bookmarkStart w:id="1043" w:name="_Toc195967783"/>
      <w:bookmarkStart w:id="1044" w:name="_Toc195966944"/>
      <w:bookmarkStart w:id="1045" w:name="_Toc195967784"/>
      <w:bookmarkStart w:id="1046" w:name="_Toc195966945"/>
      <w:bookmarkStart w:id="1047" w:name="_Toc195967785"/>
      <w:bookmarkStart w:id="1048" w:name="_Toc195966947"/>
      <w:bookmarkStart w:id="1049" w:name="_Toc195967787"/>
      <w:bookmarkStart w:id="1050" w:name="_Toc195966948"/>
      <w:bookmarkStart w:id="1051" w:name="_Toc195967788"/>
      <w:bookmarkStart w:id="1052" w:name="_Toc195966949"/>
      <w:bookmarkStart w:id="1053" w:name="_Toc195967789"/>
      <w:bookmarkStart w:id="1054" w:name="_Toc195966950"/>
      <w:bookmarkStart w:id="1055" w:name="_Toc195967790"/>
      <w:bookmarkStart w:id="1056" w:name="_Toc195966951"/>
      <w:bookmarkStart w:id="1057" w:name="_Toc195967791"/>
      <w:bookmarkStart w:id="1058" w:name="_Toc195966953"/>
      <w:bookmarkStart w:id="1059" w:name="_Toc195967793"/>
      <w:bookmarkStart w:id="1060" w:name="_Toc195966954"/>
      <w:bookmarkStart w:id="1061" w:name="_Toc195967794"/>
      <w:bookmarkStart w:id="1062" w:name="_Toc195966955"/>
      <w:bookmarkStart w:id="1063" w:name="_Toc195967795"/>
      <w:bookmarkStart w:id="1064" w:name="_Toc195966956"/>
      <w:bookmarkStart w:id="1065" w:name="_Toc195967796"/>
      <w:bookmarkStart w:id="1066" w:name="_Toc195966957"/>
      <w:bookmarkStart w:id="1067" w:name="_Toc195967797"/>
      <w:bookmarkStart w:id="1068" w:name="_Toc195966958"/>
      <w:bookmarkStart w:id="1069" w:name="_Toc195967798"/>
      <w:bookmarkStart w:id="1070" w:name="_Toc195966959"/>
      <w:bookmarkStart w:id="1071" w:name="_Toc195967799"/>
      <w:bookmarkStart w:id="1072" w:name="_Toc195966960"/>
      <w:bookmarkStart w:id="1073" w:name="_Toc195967800"/>
      <w:bookmarkStart w:id="1074" w:name="_Toc195966961"/>
      <w:bookmarkStart w:id="1075" w:name="_Toc195967801"/>
      <w:bookmarkStart w:id="1076" w:name="_Toc195966962"/>
      <w:bookmarkStart w:id="1077" w:name="_Toc195967802"/>
      <w:bookmarkStart w:id="1078" w:name="_Toc195966963"/>
      <w:bookmarkStart w:id="1079" w:name="_Toc195967803"/>
      <w:bookmarkStart w:id="1080" w:name="_Toc195966964"/>
      <w:bookmarkStart w:id="1081" w:name="_Toc195967804"/>
      <w:bookmarkStart w:id="1082" w:name="_Toc195966965"/>
      <w:bookmarkStart w:id="1083" w:name="_Toc195967805"/>
      <w:bookmarkStart w:id="1084" w:name="_Toc195966967"/>
      <w:bookmarkStart w:id="1085" w:name="_Toc195967807"/>
      <w:bookmarkStart w:id="1086" w:name="_Toc195966968"/>
      <w:bookmarkStart w:id="1087" w:name="_Toc195967808"/>
      <w:bookmarkStart w:id="1088" w:name="_Toc195966969"/>
      <w:bookmarkStart w:id="1089" w:name="_Toc195967809"/>
      <w:bookmarkStart w:id="1090" w:name="_Toc195966970"/>
      <w:bookmarkStart w:id="1091" w:name="_Toc195967810"/>
      <w:bookmarkStart w:id="1092" w:name="_Toc195966971"/>
      <w:bookmarkStart w:id="1093" w:name="_Toc195967811"/>
      <w:bookmarkStart w:id="1094" w:name="_Toc195966973"/>
      <w:bookmarkStart w:id="1095" w:name="_Toc195967813"/>
      <w:bookmarkStart w:id="1096" w:name="_Toc195966974"/>
      <w:bookmarkStart w:id="1097" w:name="_Toc195967814"/>
      <w:bookmarkStart w:id="1098" w:name="_Toc195966975"/>
      <w:bookmarkStart w:id="1099" w:name="_Toc195967815"/>
      <w:bookmarkStart w:id="1100" w:name="_Toc195966976"/>
      <w:bookmarkStart w:id="1101" w:name="_Toc195967816"/>
      <w:bookmarkStart w:id="1102" w:name="_Toc195966977"/>
      <w:bookmarkStart w:id="1103" w:name="_Toc195967817"/>
      <w:bookmarkStart w:id="1104" w:name="_Toc195966978"/>
      <w:bookmarkStart w:id="1105" w:name="_Toc195967818"/>
      <w:bookmarkStart w:id="1106" w:name="_Toc195966980"/>
      <w:bookmarkStart w:id="1107" w:name="_Toc195967820"/>
      <w:bookmarkStart w:id="1108" w:name="_Toc195966981"/>
      <w:bookmarkStart w:id="1109" w:name="_Toc195967821"/>
      <w:bookmarkStart w:id="1110" w:name="_Toc195966982"/>
      <w:bookmarkStart w:id="1111" w:name="_Toc195967822"/>
      <w:bookmarkStart w:id="1112" w:name="_Toc195966983"/>
      <w:bookmarkStart w:id="1113" w:name="_Toc195967823"/>
      <w:bookmarkStart w:id="1114" w:name="_Toc195966984"/>
      <w:bookmarkStart w:id="1115" w:name="_Toc195967824"/>
      <w:bookmarkStart w:id="1116" w:name="_Toc195966985"/>
      <w:bookmarkStart w:id="1117" w:name="_Toc195967825"/>
      <w:bookmarkStart w:id="1118" w:name="_Toc195966986"/>
      <w:bookmarkStart w:id="1119" w:name="_Toc195967826"/>
      <w:bookmarkStart w:id="1120" w:name="_Toc195966987"/>
      <w:bookmarkStart w:id="1121" w:name="_Toc195967827"/>
      <w:bookmarkStart w:id="1122" w:name="_Toc195966989"/>
      <w:bookmarkStart w:id="1123" w:name="_Toc195967829"/>
      <w:bookmarkStart w:id="1124" w:name="_Toc195966990"/>
      <w:bookmarkStart w:id="1125" w:name="_Toc195967830"/>
      <w:bookmarkStart w:id="1126" w:name="_Toc195966991"/>
      <w:bookmarkStart w:id="1127" w:name="_Toc195967831"/>
      <w:bookmarkStart w:id="1128" w:name="_Toc195966992"/>
      <w:bookmarkStart w:id="1129" w:name="_Toc195967832"/>
      <w:bookmarkStart w:id="1130" w:name="_Toc195966993"/>
      <w:bookmarkStart w:id="1131" w:name="_Toc195967833"/>
      <w:bookmarkStart w:id="1132" w:name="_Toc195966995"/>
      <w:bookmarkStart w:id="1133" w:name="_Toc195967835"/>
      <w:bookmarkStart w:id="1134" w:name="_Toc195966996"/>
      <w:bookmarkStart w:id="1135" w:name="_Toc195967836"/>
      <w:bookmarkStart w:id="1136" w:name="_Toc195966997"/>
      <w:bookmarkStart w:id="1137" w:name="_Toc195967837"/>
      <w:bookmarkStart w:id="1138" w:name="_Toc195966998"/>
      <w:bookmarkStart w:id="1139" w:name="_Toc195967838"/>
      <w:bookmarkStart w:id="1140" w:name="_Toc195967000"/>
      <w:bookmarkStart w:id="1141" w:name="_Toc195967840"/>
      <w:bookmarkStart w:id="1142" w:name="_Toc195967001"/>
      <w:bookmarkStart w:id="1143" w:name="_Toc195967841"/>
      <w:bookmarkStart w:id="1144" w:name="_Toc195967002"/>
      <w:bookmarkStart w:id="1145" w:name="_Toc195967842"/>
      <w:bookmarkStart w:id="1146" w:name="_Toc195967003"/>
      <w:bookmarkStart w:id="1147" w:name="_Toc195967843"/>
      <w:bookmarkStart w:id="1148" w:name="_Toc195967004"/>
      <w:bookmarkStart w:id="1149" w:name="_Toc195967844"/>
      <w:bookmarkStart w:id="1150" w:name="_Toc195967005"/>
      <w:bookmarkStart w:id="1151" w:name="_Toc195967845"/>
      <w:bookmarkStart w:id="1152" w:name="_Toc195967007"/>
      <w:bookmarkStart w:id="1153" w:name="_Toc195967847"/>
      <w:bookmarkStart w:id="1154" w:name="_Toc195967008"/>
      <w:bookmarkStart w:id="1155" w:name="_Toc195967848"/>
      <w:bookmarkStart w:id="1156" w:name="_Toc195967009"/>
      <w:bookmarkStart w:id="1157" w:name="_Toc195967849"/>
      <w:bookmarkStart w:id="1158" w:name="_Toc195967010"/>
      <w:bookmarkStart w:id="1159" w:name="_Toc195967850"/>
      <w:bookmarkStart w:id="1160" w:name="_Toc195967011"/>
      <w:bookmarkStart w:id="1161" w:name="_Toc195967851"/>
      <w:bookmarkStart w:id="1162" w:name="_Toc195967012"/>
      <w:bookmarkStart w:id="1163" w:name="_Toc195967852"/>
      <w:bookmarkStart w:id="1164" w:name="_Toc195967013"/>
      <w:bookmarkStart w:id="1165" w:name="_Toc195967853"/>
      <w:bookmarkStart w:id="1166" w:name="_Toc195967014"/>
      <w:bookmarkStart w:id="1167" w:name="_Toc195967854"/>
      <w:bookmarkStart w:id="1168" w:name="_Toc195967016"/>
      <w:bookmarkStart w:id="1169" w:name="_Toc195967856"/>
      <w:bookmarkStart w:id="1170" w:name="_Toc195967017"/>
      <w:bookmarkStart w:id="1171" w:name="_Toc195967857"/>
      <w:bookmarkStart w:id="1172" w:name="_Toc195967018"/>
      <w:bookmarkStart w:id="1173" w:name="_Toc195967858"/>
      <w:bookmarkStart w:id="1174" w:name="_Toc195967019"/>
      <w:bookmarkStart w:id="1175" w:name="_Toc195967859"/>
      <w:bookmarkStart w:id="1176" w:name="_Toc195967020"/>
      <w:bookmarkStart w:id="1177" w:name="_Toc195967860"/>
      <w:bookmarkStart w:id="1178" w:name="_Toc195967022"/>
      <w:bookmarkStart w:id="1179" w:name="_Toc195967862"/>
      <w:bookmarkStart w:id="1180" w:name="_Toc195967023"/>
      <w:bookmarkStart w:id="1181" w:name="_Toc195967863"/>
      <w:bookmarkStart w:id="1182" w:name="_Toc195967024"/>
      <w:bookmarkStart w:id="1183" w:name="_Toc195967864"/>
      <w:bookmarkStart w:id="1184" w:name="_Toc195967025"/>
      <w:bookmarkStart w:id="1185" w:name="_Toc195967865"/>
      <w:bookmarkStart w:id="1186" w:name="_Toc195967026"/>
      <w:bookmarkStart w:id="1187" w:name="_Toc195967866"/>
      <w:bookmarkStart w:id="1188" w:name="_Toc195967028"/>
      <w:bookmarkStart w:id="1189" w:name="_Toc195967868"/>
      <w:bookmarkStart w:id="1190" w:name="_Toc195967029"/>
      <w:bookmarkStart w:id="1191" w:name="_Toc195967869"/>
      <w:bookmarkStart w:id="1192" w:name="_Toc195967030"/>
      <w:bookmarkStart w:id="1193" w:name="_Toc195967870"/>
      <w:bookmarkStart w:id="1194" w:name="_Toc195967031"/>
      <w:bookmarkStart w:id="1195" w:name="_Toc195967871"/>
      <w:bookmarkStart w:id="1196" w:name="_Toc195967032"/>
      <w:bookmarkStart w:id="1197" w:name="_Toc195967872"/>
      <w:bookmarkStart w:id="1198" w:name="_Toc195967033"/>
      <w:bookmarkStart w:id="1199" w:name="_Toc195967873"/>
      <w:bookmarkStart w:id="1200" w:name="_Toc195967034"/>
      <w:bookmarkStart w:id="1201" w:name="_Toc195967874"/>
      <w:bookmarkStart w:id="1202" w:name="_Toc195967035"/>
      <w:bookmarkStart w:id="1203" w:name="_Toc195967875"/>
      <w:bookmarkStart w:id="1204" w:name="_Toc195967036"/>
      <w:bookmarkStart w:id="1205" w:name="_Toc195967876"/>
      <w:bookmarkStart w:id="1206" w:name="_Toc195967037"/>
      <w:bookmarkStart w:id="1207" w:name="_Toc195967877"/>
      <w:bookmarkStart w:id="1208" w:name="_Toc195967038"/>
      <w:bookmarkStart w:id="1209" w:name="_Toc195967878"/>
      <w:bookmarkStart w:id="1210" w:name="_Toc195967039"/>
      <w:bookmarkStart w:id="1211" w:name="_Toc195967879"/>
      <w:bookmarkStart w:id="1212" w:name="_Toc195967040"/>
      <w:bookmarkStart w:id="1213" w:name="_Toc195967880"/>
      <w:bookmarkStart w:id="1214" w:name="_Toc195967041"/>
      <w:bookmarkStart w:id="1215" w:name="_Toc195967881"/>
      <w:bookmarkStart w:id="1216" w:name="_Toc195967042"/>
      <w:bookmarkStart w:id="1217" w:name="_Toc195967882"/>
      <w:bookmarkStart w:id="1218" w:name="_Toc195967043"/>
      <w:bookmarkStart w:id="1219" w:name="_Toc195967883"/>
      <w:bookmarkStart w:id="1220" w:name="_Toc195967044"/>
      <w:bookmarkStart w:id="1221" w:name="_Toc195967884"/>
      <w:bookmarkStart w:id="1222" w:name="_Toc195967045"/>
      <w:bookmarkStart w:id="1223" w:name="_Toc195967885"/>
      <w:bookmarkStart w:id="1224" w:name="_Toc195967046"/>
      <w:bookmarkStart w:id="1225" w:name="_Toc195967886"/>
      <w:bookmarkStart w:id="1226" w:name="_Toc195967047"/>
      <w:bookmarkStart w:id="1227" w:name="_Toc195967887"/>
      <w:bookmarkStart w:id="1228" w:name="_Toc195967048"/>
      <w:bookmarkStart w:id="1229" w:name="_Toc195967888"/>
      <w:bookmarkStart w:id="1230" w:name="_Toc195967049"/>
      <w:bookmarkStart w:id="1231" w:name="_Toc195967889"/>
      <w:bookmarkStart w:id="1232" w:name="_Toc195967050"/>
      <w:bookmarkStart w:id="1233" w:name="_Toc195967890"/>
      <w:bookmarkStart w:id="1234" w:name="_Toc195967052"/>
      <w:bookmarkStart w:id="1235" w:name="_Toc195967892"/>
      <w:bookmarkStart w:id="1236" w:name="_Toc195967053"/>
      <w:bookmarkStart w:id="1237" w:name="_Toc195967893"/>
      <w:bookmarkStart w:id="1238" w:name="_Toc195967054"/>
      <w:bookmarkStart w:id="1239" w:name="_Toc195967894"/>
      <w:bookmarkStart w:id="1240" w:name="_Toc195967055"/>
      <w:bookmarkStart w:id="1241" w:name="_Toc195967895"/>
      <w:bookmarkStart w:id="1242" w:name="_Toc195967057"/>
      <w:bookmarkStart w:id="1243" w:name="_Toc195967897"/>
      <w:bookmarkStart w:id="1244" w:name="_Toc195967058"/>
      <w:bookmarkStart w:id="1245" w:name="_Toc195967898"/>
      <w:bookmarkStart w:id="1246" w:name="_Toc195967059"/>
      <w:bookmarkStart w:id="1247" w:name="_Toc195967899"/>
      <w:bookmarkStart w:id="1248" w:name="_Toc195967060"/>
      <w:bookmarkStart w:id="1249" w:name="_Toc195967900"/>
      <w:bookmarkStart w:id="1250" w:name="_Toc195967062"/>
      <w:bookmarkStart w:id="1251" w:name="_Toc195967902"/>
      <w:bookmarkStart w:id="1252" w:name="_Toc195967063"/>
      <w:bookmarkStart w:id="1253" w:name="_Toc195967903"/>
      <w:bookmarkStart w:id="1254" w:name="_Toc195967064"/>
      <w:bookmarkStart w:id="1255" w:name="_Toc195967904"/>
      <w:bookmarkStart w:id="1256" w:name="_Toc195967065"/>
      <w:bookmarkStart w:id="1257" w:name="_Toc195967905"/>
      <w:bookmarkStart w:id="1258" w:name="_Toc195967066"/>
      <w:bookmarkStart w:id="1259" w:name="_Toc195967906"/>
      <w:bookmarkStart w:id="1260" w:name="_Toc195967067"/>
      <w:bookmarkStart w:id="1261" w:name="_Toc195967907"/>
      <w:bookmarkStart w:id="1262" w:name="_Toc195967069"/>
      <w:bookmarkStart w:id="1263" w:name="_Toc195967909"/>
      <w:bookmarkStart w:id="1264" w:name="_Toc195967070"/>
      <w:bookmarkStart w:id="1265" w:name="_Toc195967910"/>
      <w:bookmarkStart w:id="1266" w:name="_Toc195967071"/>
      <w:bookmarkStart w:id="1267" w:name="_Toc195967911"/>
      <w:bookmarkStart w:id="1268" w:name="_Toc195967072"/>
      <w:bookmarkStart w:id="1269" w:name="_Toc195967912"/>
      <w:bookmarkStart w:id="1270" w:name="_Toc195967073"/>
      <w:bookmarkStart w:id="1271" w:name="_Toc195967913"/>
      <w:bookmarkStart w:id="1272" w:name="_Toc195967074"/>
      <w:bookmarkStart w:id="1273" w:name="_Toc195967914"/>
      <w:bookmarkStart w:id="1274" w:name="_Toc195967076"/>
      <w:bookmarkStart w:id="1275" w:name="_Toc195967916"/>
      <w:bookmarkStart w:id="1276" w:name="_Toc195967077"/>
      <w:bookmarkStart w:id="1277" w:name="_Toc195967917"/>
      <w:bookmarkStart w:id="1278" w:name="_Toc195967078"/>
      <w:bookmarkStart w:id="1279" w:name="_Toc195967918"/>
      <w:bookmarkStart w:id="1280" w:name="_Toc195967079"/>
      <w:bookmarkStart w:id="1281" w:name="_Toc195967919"/>
      <w:bookmarkStart w:id="1282" w:name="_Toc195967080"/>
      <w:bookmarkStart w:id="1283" w:name="_Toc195967920"/>
      <w:bookmarkStart w:id="1284" w:name="_Toc195967081"/>
      <w:bookmarkStart w:id="1285" w:name="_Toc195967921"/>
      <w:bookmarkStart w:id="1286" w:name="_Toc195967082"/>
      <w:bookmarkStart w:id="1287" w:name="_Toc195967922"/>
      <w:bookmarkStart w:id="1288" w:name="_Toc195967083"/>
      <w:bookmarkStart w:id="1289" w:name="_Toc195967923"/>
      <w:bookmarkStart w:id="1290" w:name="_Toc195967085"/>
      <w:bookmarkStart w:id="1291" w:name="_Toc195967925"/>
      <w:bookmarkStart w:id="1292" w:name="_Toc195967086"/>
      <w:bookmarkStart w:id="1293" w:name="_Toc195967926"/>
      <w:bookmarkStart w:id="1294" w:name="_Toc195967087"/>
      <w:bookmarkStart w:id="1295" w:name="_Toc195967927"/>
      <w:bookmarkStart w:id="1296" w:name="_Toc195967088"/>
      <w:bookmarkStart w:id="1297" w:name="_Toc195967928"/>
      <w:bookmarkStart w:id="1298" w:name="_Toc195967089"/>
      <w:bookmarkStart w:id="1299" w:name="_Toc195967929"/>
      <w:bookmarkStart w:id="1300" w:name="_Toc195967090"/>
      <w:bookmarkStart w:id="1301" w:name="_Toc195967930"/>
      <w:bookmarkStart w:id="1302" w:name="_Toc195967092"/>
      <w:bookmarkStart w:id="1303" w:name="_Toc195967932"/>
      <w:bookmarkStart w:id="1304" w:name="_Toc195967093"/>
      <w:bookmarkStart w:id="1305" w:name="_Toc195967933"/>
      <w:bookmarkStart w:id="1306" w:name="_Toc195967094"/>
      <w:bookmarkStart w:id="1307" w:name="_Toc195967934"/>
      <w:bookmarkStart w:id="1308" w:name="_Toc195967095"/>
      <w:bookmarkStart w:id="1309" w:name="_Toc195967935"/>
      <w:bookmarkStart w:id="1310" w:name="_Toc195967096"/>
      <w:bookmarkStart w:id="1311" w:name="_Toc195967936"/>
      <w:bookmarkStart w:id="1312" w:name="_Toc195967098"/>
      <w:bookmarkStart w:id="1313" w:name="_Toc195967938"/>
      <w:bookmarkStart w:id="1314" w:name="_Toc195967099"/>
      <w:bookmarkStart w:id="1315" w:name="_Toc195967939"/>
      <w:bookmarkStart w:id="1316" w:name="_Toc195967100"/>
      <w:bookmarkStart w:id="1317" w:name="_Toc195967940"/>
      <w:bookmarkStart w:id="1318" w:name="_Toc195967101"/>
      <w:bookmarkStart w:id="1319" w:name="_Toc195967941"/>
      <w:bookmarkStart w:id="1320" w:name="_Toc195967102"/>
      <w:bookmarkStart w:id="1321" w:name="_Toc195967942"/>
      <w:bookmarkStart w:id="1322" w:name="_Toc195967104"/>
      <w:bookmarkStart w:id="1323" w:name="_Toc195967944"/>
      <w:bookmarkStart w:id="1324" w:name="_Toc195967105"/>
      <w:bookmarkStart w:id="1325" w:name="_Toc195967945"/>
      <w:bookmarkStart w:id="1326" w:name="_Toc195967106"/>
      <w:bookmarkStart w:id="1327" w:name="_Toc195967946"/>
      <w:bookmarkStart w:id="1328" w:name="_Toc195967107"/>
      <w:bookmarkStart w:id="1329" w:name="_Toc195967947"/>
      <w:bookmarkStart w:id="1330" w:name="_Toc195967108"/>
      <w:bookmarkStart w:id="1331" w:name="_Toc195967948"/>
      <w:bookmarkStart w:id="1332" w:name="_Toc195967109"/>
      <w:bookmarkStart w:id="1333" w:name="_Toc195967949"/>
      <w:bookmarkStart w:id="1334" w:name="_Toc195967110"/>
      <w:bookmarkStart w:id="1335" w:name="_Toc195967950"/>
      <w:bookmarkStart w:id="1336" w:name="_Toc195967111"/>
      <w:bookmarkStart w:id="1337" w:name="_Toc195967951"/>
      <w:bookmarkStart w:id="1338" w:name="_Toc195967112"/>
      <w:bookmarkStart w:id="1339" w:name="_Toc195967952"/>
      <w:bookmarkStart w:id="1340" w:name="_Toc195967113"/>
      <w:bookmarkStart w:id="1341" w:name="_Toc195967953"/>
      <w:bookmarkStart w:id="1342" w:name="_Toc195967114"/>
      <w:bookmarkStart w:id="1343" w:name="_Toc195967954"/>
      <w:bookmarkStart w:id="1344" w:name="_Toc195967115"/>
      <w:bookmarkStart w:id="1345" w:name="_Toc195967955"/>
      <w:bookmarkStart w:id="1346" w:name="_Toc195967116"/>
      <w:bookmarkStart w:id="1347" w:name="_Toc195967956"/>
      <w:bookmarkStart w:id="1348" w:name="_Toc195967117"/>
      <w:bookmarkStart w:id="1349" w:name="_Toc195967957"/>
      <w:bookmarkStart w:id="1350" w:name="_Toc195967118"/>
      <w:bookmarkStart w:id="1351" w:name="_Toc195967958"/>
      <w:bookmarkStart w:id="1352" w:name="_Toc195967119"/>
      <w:bookmarkStart w:id="1353" w:name="_Toc195967959"/>
      <w:bookmarkStart w:id="1354" w:name="_Toc195967120"/>
      <w:bookmarkStart w:id="1355" w:name="_Toc195967960"/>
      <w:bookmarkStart w:id="1356" w:name="_Toc195967121"/>
      <w:bookmarkStart w:id="1357" w:name="_Toc195967961"/>
      <w:bookmarkStart w:id="1358" w:name="_Toc195967122"/>
      <w:bookmarkStart w:id="1359" w:name="_Toc195967962"/>
      <w:bookmarkStart w:id="1360" w:name="_Toc195967123"/>
      <w:bookmarkStart w:id="1361" w:name="_Toc195967963"/>
      <w:bookmarkStart w:id="1362" w:name="_Toc195967124"/>
      <w:bookmarkStart w:id="1363" w:name="_Toc195967964"/>
      <w:bookmarkStart w:id="1364" w:name="_Toc195967125"/>
      <w:bookmarkStart w:id="1365" w:name="_Toc195967965"/>
      <w:bookmarkStart w:id="1366" w:name="_Toc195967126"/>
      <w:bookmarkStart w:id="1367" w:name="_Toc195967966"/>
      <w:bookmarkStart w:id="1368" w:name="_Toc195967127"/>
      <w:bookmarkStart w:id="1369" w:name="_Toc195967967"/>
      <w:bookmarkStart w:id="1370" w:name="_Toc195967128"/>
      <w:bookmarkStart w:id="1371" w:name="_Toc195967968"/>
      <w:bookmarkStart w:id="1372" w:name="_Toc195967129"/>
      <w:bookmarkStart w:id="1373" w:name="_Toc195967969"/>
      <w:bookmarkStart w:id="1374" w:name="_Toc195967130"/>
      <w:bookmarkStart w:id="1375" w:name="_Toc195967970"/>
      <w:bookmarkStart w:id="1376" w:name="_Toc185863020"/>
      <w:bookmarkStart w:id="1377" w:name="_Toc195967131"/>
      <w:bookmarkStart w:id="1378" w:name="_Toc195967971"/>
      <w:bookmarkStart w:id="1379" w:name="_Toc195967132"/>
      <w:bookmarkStart w:id="1380" w:name="_Toc195967972"/>
      <w:bookmarkStart w:id="1381" w:name="_Toc195967133"/>
      <w:bookmarkStart w:id="1382" w:name="_Toc195967973"/>
      <w:bookmarkStart w:id="1383" w:name="_Toc195967134"/>
      <w:bookmarkStart w:id="1384" w:name="_Toc195967974"/>
      <w:bookmarkStart w:id="1385" w:name="_Toc195967135"/>
      <w:bookmarkStart w:id="1386" w:name="_Toc195967975"/>
      <w:bookmarkStart w:id="1387" w:name="_Toc195967136"/>
      <w:bookmarkStart w:id="1388" w:name="_Toc195967976"/>
      <w:bookmarkStart w:id="1389" w:name="_Toc195967137"/>
      <w:bookmarkStart w:id="1390" w:name="_Toc195967977"/>
      <w:bookmarkStart w:id="1391" w:name="_Toc195967138"/>
      <w:bookmarkStart w:id="1392" w:name="_Toc195967978"/>
      <w:bookmarkStart w:id="1393" w:name="_Toc195967140"/>
      <w:bookmarkStart w:id="1394" w:name="_Toc195967980"/>
      <w:bookmarkStart w:id="1395" w:name="_Toc195967141"/>
      <w:bookmarkStart w:id="1396" w:name="_Toc195967981"/>
      <w:bookmarkStart w:id="1397" w:name="_Toc195967142"/>
      <w:bookmarkStart w:id="1398" w:name="_Toc195967982"/>
      <w:bookmarkStart w:id="1399" w:name="_Toc195967143"/>
      <w:bookmarkStart w:id="1400" w:name="_Toc195967983"/>
      <w:bookmarkStart w:id="1401" w:name="_Toc195967145"/>
      <w:bookmarkStart w:id="1402" w:name="_Toc195967985"/>
      <w:bookmarkStart w:id="1403" w:name="_Toc195967146"/>
      <w:bookmarkStart w:id="1404" w:name="_Toc195967986"/>
      <w:bookmarkStart w:id="1405" w:name="_Toc195967147"/>
      <w:bookmarkStart w:id="1406" w:name="_Toc195967987"/>
      <w:bookmarkStart w:id="1407" w:name="_Toc195967148"/>
      <w:bookmarkStart w:id="1408" w:name="_Toc195967988"/>
      <w:bookmarkStart w:id="1409" w:name="_Toc195967150"/>
      <w:bookmarkStart w:id="1410" w:name="_Toc195967990"/>
      <w:bookmarkStart w:id="1411" w:name="_Toc195967151"/>
      <w:bookmarkStart w:id="1412" w:name="_Toc195967991"/>
      <w:bookmarkStart w:id="1413" w:name="_Toc195967152"/>
      <w:bookmarkStart w:id="1414" w:name="_Toc195967992"/>
      <w:bookmarkStart w:id="1415" w:name="_Toc195967153"/>
      <w:bookmarkStart w:id="1416" w:name="_Toc195967993"/>
      <w:bookmarkStart w:id="1417" w:name="_Toc195967155"/>
      <w:bookmarkStart w:id="1418" w:name="_Toc195967995"/>
      <w:bookmarkStart w:id="1419" w:name="_Toc195967156"/>
      <w:bookmarkStart w:id="1420" w:name="_Toc195967996"/>
      <w:bookmarkStart w:id="1421" w:name="_Toc195967157"/>
      <w:bookmarkStart w:id="1422" w:name="_Toc195967997"/>
      <w:bookmarkStart w:id="1423" w:name="_Toc195967158"/>
      <w:bookmarkStart w:id="1424" w:name="_Toc195967998"/>
      <w:bookmarkStart w:id="1425" w:name="_Toc195967159"/>
      <w:bookmarkStart w:id="1426" w:name="_Toc195967999"/>
      <w:bookmarkStart w:id="1427" w:name="_Toc195967160"/>
      <w:bookmarkStart w:id="1428" w:name="_Toc195968000"/>
      <w:bookmarkStart w:id="1429" w:name="_Toc195967162"/>
      <w:bookmarkStart w:id="1430" w:name="_Toc195968002"/>
      <w:bookmarkStart w:id="1431" w:name="_Toc195967163"/>
      <w:bookmarkStart w:id="1432" w:name="_Toc195968003"/>
      <w:bookmarkStart w:id="1433" w:name="_Toc195967164"/>
      <w:bookmarkStart w:id="1434" w:name="_Toc195968004"/>
      <w:bookmarkStart w:id="1435" w:name="_Toc195967165"/>
      <w:bookmarkStart w:id="1436" w:name="_Toc195968005"/>
      <w:bookmarkStart w:id="1437" w:name="_Toc195967166"/>
      <w:bookmarkStart w:id="1438" w:name="_Toc195968006"/>
      <w:bookmarkStart w:id="1439" w:name="_Toc195967167"/>
      <w:bookmarkStart w:id="1440" w:name="_Toc195968007"/>
      <w:bookmarkStart w:id="1441" w:name="_Toc195967169"/>
      <w:bookmarkStart w:id="1442" w:name="_Toc195968009"/>
      <w:bookmarkStart w:id="1443" w:name="_Toc195967170"/>
      <w:bookmarkStart w:id="1444" w:name="_Toc195968010"/>
      <w:bookmarkStart w:id="1445" w:name="_Toc195967171"/>
      <w:bookmarkStart w:id="1446" w:name="_Toc195968011"/>
      <w:bookmarkStart w:id="1447" w:name="_Toc195967172"/>
      <w:bookmarkStart w:id="1448" w:name="_Toc195968012"/>
      <w:bookmarkStart w:id="1449" w:name="_Toc195967173"/>
      <w:bookmarkStart w:id="1450" w:name="_Toc195968013"/>
      <w:bookmarkStart w:id="1451" w:name="_Toc195967174"/>
      <w:bookmarkStart w:id="1452" w:name="_Toc195968014"/>
      <w:bookmarkStart w:id="1453" w:name="_Toc195967176"/>
      <w:bookmarkStart w:id="1454" w:name="_Toc195968016"/>
      <w:bookmarkStart w:id="1455" w:name="_Toc195967177"/>
      <w:bookmarkStart w:id="1456" w:name="_Toc195968017"/>
      <w:bookmarkStart w:id="1457" w:name="_Toc195967178"/>
      <w:bookmarkStart w:id="1458" w:name="_Toc195968018"/>
      <w:bookmarkStart w:id="1459" w:name="_Toc195967179"/>
      <w:bookmarkStart w:id="1460" w:name="_Toc195968019"/>
      <w:bookmarkStart w:id="1461" w:name="_Toc185863024"/>
      <w:bookmarkStart w:id="1462" w:name="_Toc195967180"/>
      <w:bookmarkStart w:id="1463" w:name="_Toc195968020"/>
      <w:bookmarkStart w:id="1464" w:name="_Toc195967181"/>
      <w:bookmarkStart w:id="1465" w:name="_Toc195968021"/>
      <w:bookmarkStart w:id="1466" w:name="_Toc195967182"/>
      <w:bookmarkStart w:id="1467" w:name="_Toc195968022"/>
      <w:bookmarkStart w:id="1468" w:name="_Toc195967183"/>
      <w:bookmarkStart w:id="1469" w:name="_Toc195968023"/>
      <w:bookmarkStart w:id="1470" w:name="_Toc195967184"/>
      <w:bookmarkStart w:id="1471" w:name="_Toc195968024"/>
      <w:bookmarkStart w:id="1472" w:name="_Toc195967185"/>
      <w:bookmarkStart w:id="1473" w:name="_Toc195968025"/>
      <w:bookmarkStart w:id="1474" w:name="_Toc195967186"/>
      <w:bookmarkStart w:id="1475" w:name="_Toc195968026"/>
      <w:bookmarkStart w:id="1476" w:name="_Toc195967187"/>
      <w:bookmarkStart w:id="1477" w:name="_Toc195968027"/>
      <w:bookmarkStart w:id="1478" w:name="_Toc195967189"/>
      <w:bookmarkStart w:id="1479" w:name="_Toc195968029"/>
      <w:bookmarkStart w:id="1480" w:name="_Toc195967190"/>
      <w:bookmarkStart w:id="1481" w:name="_Toc195968030"/>
      <w:bookmarkStart w:id="1482" w:name="_Toc195967191"/>
      <w:bookmarkStart w:id="1483" w:name="_Toc195968031"/>
      <w:bookmarkStart w:id="1484" w:name="_Toc195967192"/>
      <w:bookmarkStart w:id="1485" w:name="_Toc195968032"/>
      <w:bookmarkStart w:id="1486" w:name="_Toc195967193"/>
      <w:bookmarkStart w:id="1487" w:name="_Toc195968033"/>
      <w:bookmarkStart w:id="1488" w:name="_Toc195967195"/>
      <w:bookmarkStart w:id="1489" w:name="_Toc195968035"/>
      <w:bookmarkStart w:id="1490" w:name="_Toc195967196"/>
      <w:bookmarkStart w:id="1491" w:name="_Toc195968036"/>
      <w:bookmarkStart w:id="1492" w:name="_Toc195967197"/>
      <w:bookmarkStart w:id="1493" w:name="_Toc195968037"/>
      <w:bookmarkStart w:id="1494" w:name="_Toc195967198"/>
      <w:bookmarkStart w:id="1495" w:name="_Toc195968038"/>
      <w:bookmarkStart w:id="1496" w:name="_Toc195967199"/>
      <w:bookmarkStart w:id="1497" w:name="_Toc195968039"/>
      <w:bookmarkStart w:id="1498" w:name="_Toc195967200"/>
      <w:bookmarkStart w:id="1499" w:name="_Toc195968040"/>
      <w:bookmarkStart w:id="1500" w:name="_Toc195967201"/>
      <w:bookmarkStart w:id="1501" w:name="_Toc195968041"/>
      <w:bookmarkStart w:id="1502" w:name="_Toc195967203"/>
      <w:bookmarkStart w:id="1503" w:name="_Toc195968043"/>
      <w:bookmarkStart w:id="1504" w:name="_Toc195967204"/>
      <w:bookmarkStart w:id="1505" w:name="_Toc195968044"/>
      <w:bookmarkStart w:id="1506" w:name="_Toc195967205"/>
      <w:bookmarkStart w:id="1507" w:name="_Toc195968045"/>
      <w:bookmarkStart w:id="1508" w:name="_Toc195967206"/>
      <w:bookmarkStart w:id="1509" w:name="_Toc195968046"/>
      <w:bookmarkStart w:id="1510" w:name="_Toc195967207"/>
      <w:bookmarkStart w:id="1511" w:name="_Toc195968047"/>
      <w:bookmarkStart w:id="1512" w:name="_Toc183276151"/>
      <w:bookmarkStart w:id="1513" w:name="_Toc19712305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r>
        <w:rPr>
          <w:rFonts w:asciiTheme="minorHAnsi" w:hAnsiTheme="minorHAnsi" w:cstheme="minorHAnsi"/>
          <w:sz w:val="32"/>
          <w:szCs w:val="32"/>
        </w:rPr>
        <w:lastRenderedPageBreak/>
        <w:t>Budget Escalation</w:t>
      </w:r>
      <w:bookmarkEnd w:id="1513"/>
    </w:p>
    <w:p w14:paraId="78A78922" w14:textId="77777777" w:rsidR="00C85566" w:rsidRDefault="00C85566" w:rsidP="00C85566"/>
    <w:p w14:paraId="3FAA284D" w14:textId="19298F75" w:rsidR="00C85566" w:rsidRDefault="00C85566" w:rsidP="00C85566">
      <w:pPr>
        <w:rPr>
          <w:rFonts w:asciiTheme="minorHAnsi" w:hAnsiTheme="minorHAnsi" w:cstheme="minorHAnsi"/>
          <w:b/>
          <w:bCs/>
          <w:sz w:val="28"/>
          <w:szCs w:val="28"/>
        </w:rPr>
      </w:pPr>
      <w:r w:rsidRPr="00C85566">
        <w:rPr>
          <w:rFonts w:asciiTheme="minorHAnsi" w:hAnsiTheme="minorHAnsi" w:cstheme="minorHAnsi"/>
          <w:b/>
          <w:bCs/>
          <w:sz w:val="28"/>
          <w:szCs w:val="28"/>
        </w:rPr>
        <w:t>Process Flow</w:t>
      </w:r>
    </w:p>
    <w:p w14:paraId="3C32B19C" w14:textId="03F25B89" w:rsidR="00C85566" w:rsidRPr="00C85566" w:rsidRDefault="00131B5C" w:rsidP="005F6C7B">
      <w:pPr>
        <w:ind w:hanging="567"/>
        <w:rPr>
          <w:rFonts w:asciiTheme="minorHAnsi" w:hAnsiTheme="minorHAnsi" w:cstheme="minorHAnsi"/>
          <w:b/>
          <w:bCs/>
          <w:sz w:val="28"/>
          <w:szCs w:val="28"/>
        </w:rPr>
      </w:pPr>
      <w:r w:rsidRPr="00131B5C">
        <w:rPr>
          <w:noProof/>
        </w:rPr>
        <w:drawing>
          <wp:inline distT="0" distB="0" distL="0" distR="0" wp14:anchorId="7B11FACB" wp14:editId="1BC187AF">
            <wp:extent cx="6381750" cy="4057650"/>
            <wp:effectExtent l="0" t="0" r="0" b="0"/>
            <wp:docPr id="15953280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0" cy="4057650"/>
                    </a:xfrm>
                    <a:prstGeom prst="rect">
                      <a:avLst/>
                    </a:prstGeom>
                    <a:noFill/>
                    <a:ln>
                      <a:noFill/>
                    </a:ln>
                  </pic:spPr>
                </pic:pic>
              </a:graphicData>
            </a:graphic>
          </wp:inline>
        </w:drawing>
      </w:r>
    </w:p>
    <w:p w14:paraId="5731B237" w14:textId="77777777" w:rsidR="005F6C7B" w:rsidRDefault="005F6C7B" w:rsidP="00646E3D"/>
    <w:p w14:paraId="309D6ED2" w14:textId="19D19E6C" w:rsidR="005F6C7B" w:rsidRPr="00004755" w:rsidRDefault="005F6C7B" w:rsidP="005F6C7B">
      <w:r>
        <w:rPr>
          <w:rFonts w:asciiTheme="minorHAnsi" w:hAnsiTheme="minorHAnsi" w:cstheme="minorHAnsi"/>
          <w:b/>
          <w:bCs/>
          <w:sz w:val="28"/>
          <w:szCs w:val="28"/>
        </w:rPr>
        <w:t>Pr</w:t>
      </w:r>
      <w:r w:rsidRPr="0042097F">
        <w:rPr>
          <w:rFonts w:asciiTheme="minorHAnsi" w:hAnsiTheme="minorHAnsi" w:cstheme="minorHAnsi"/>
          <w:b/>
          <w:bCs/>
          <w:sz w:val="28"/>
          <w:szCs w:val="28"/>
        </w:rPr>
        <w:t>ocess Narrative</w:t>
      </w:r>
      <w:r w:rsidRPr="00CA7103">
        <w:rPr>
          <w:sz w:val="22"/>
          <w:szCs w:val="22"/>
        </w:rPr>
        <w:br/>
      </w:r>
    </w:p>
    <w:tbl>
      <w:tblPr>
        <w:tblStyle w:val="RivisionHistory"/>
        <w:tblW w:w="582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555"/>
        <w:gridCol w:w="1358"/>
        <w:gridCol w:w="1113"/>
        <w:gridCol w:w="1450"/>
      </w:tblGrid>
      <w:tr w:rsidR="005F6C7B" w:rsidRPr="00CA7103" w14:paraId="6969CD7D" w14:textId="77777777" w:rsidTr="00646E3D">
        <w:trPr>
          <w:cnfStyle w:val="100000000000" w:firstRow="1" w:lastRow="0" w:firstColumn="0" w:lastColumn="0" w:oddVBand="0" w:evenVBand="0" w:oddHBand="0" w:evenHBand="0" w:firstRowFirstColumn="0" w:firstRowLastColumn="0" w:lastRowFirstColumn="0" w:lastRowLastColumn="0"/>
        </w:trPr>
        <w:tc>
          <w:tcPr>
            <w:tcW w:w="3129" w:type="pct"/>
            <w:shd w:val="clear" w:color="D2D2D2" w:fill="D2D2D2"/>
          </w:tcPr>
          <w:p w14:paraId="29F9B8BB" w14:textId="77777777" w:rsidR="005F6C7B" w:rsidRPr="00CA7103" w:rsidRDefault="005F6C7B" w:rsidP="00461745">
            <w:pPr>
              <w:jc w:val="center"/>
              <w:rPr>
                <w:rFonts w:asciiTheme="minorHAnsi" w:hAnsiTheme="minorHAnsi" w:cstheme="minorHAnsi"/>
                <w:sz w:val="22"/>
                <w:szCs w:val="22"/>
              </w:rPr>
            </w:pPr>
            <w:r w:rsidRPr="00CA7103">
              <w:rPr>
                <w:rFonts w:asciiTheme="minorHAnsi" w:hAnsiTheme="minorHAnsi" w:cstheme="minorHAnsi"/>
                <w:b/>
                <w:sz w:val="22"/>
                <w:szCs w:val="22"/>
              </w:rPr>
              <w:t>Description</w:t>
            </w:r>
          </w:p>
        </w:tc>
        <w:tc>
          <w:tcPr>
            <w:tcW w:w="648" w:type="pct"/>
            <w:shd w:val="clear" w:color="D2D2D2" w:fill="D2D2D2"/>
          </w:tcPr>
          <w:p w14:paraId="6C30A44A" w14:textId="77777777" w:rsidR="005F6C7B" w:rsidRPr="00CA7103" w:rsidRDefault="005F6C7B" w:rsidP="00461745">
            <w:pPr>
              <w:rPr>
                <w:rFonts w:asciiTheme="minorHAnsi" w:hAnsiTheme="minorHAnsi" w:cstheme="minorHAnsi"/>
                <w:sz w:val="22"/>
                <w:szCs w:val="22"/>
              </w:rPr>
            </w:pPr>
            <w:r w:rsidRPr="00CA7103">
              <w:rPr>
                <w:rFonts w:asciiTheme="minorHAnsi" w:hAnsiTheme="minorHAnsi" w:cstheme="minorHAnsi"/>
                <w:b/>
                <w:sz w:val="22"/>
                <w:szCs w:val="22"/>
              </w:rPr>
              <w:t>Performed By</w:t>
            </w:r>
          </w:p>
        </w:tc>
        <w:tc>
          <w:tcPr>
            <w:tcW w:w="531" w:type="pct"/>
            <w:shd w:val="clear" w:color="D2D2D2" w:fill="D2D2D2"/>
          </w:tcPr>
          <w:p w14:paraId="211B9A3A" w14:textId="77777777" w:rsidR="005F6C7B" w:rsidRPr="00CA7103" w:rsidRDefault="005F6C7B" w:rsidP="00461745">
            <w:pPr>
              <w:rPr>
                <w:rFonts w:asciiTheme="minorHAnsi" w:hAnsiTheme="minorHAnsi" w:cstheme="minorHAnsi"/>
                <w:sz w:val="22"/>
                <w:szCs w:val="22"/>
              </w:rPr>
            </w:pPr>
            <w:r w:rsidRPr="00CA7103">
              <w:rPr>
                <w:rFonts w:asciiTheme="minorHAnsi" w:hAnsiTheme="minorHAnsi" w:cstheme="minorHAnsi"/>
                <w:b/>
                <w:sz w:val="22"/>
                <w:szCs w:val="22"/>
              </w:rPr>
              <w:t>Frequency</w:t>
            </w:r>
          </w:p>
        </w:tc>
        <w:tc>
          <w:tcPr>
            <w:tcW w:w="693" w:type="pct"/>
            <w:shd w:val="clear" w:color="D2D2D2" w:fill="D2D2D2"/>
          </w:tcPr>
          <w:p w14:paraId="3AF879EA" w14:textId="77777777" w:rsidR="005F6C7B" w:rsidRPr="00CA7103" w:rsidRDefault="005F6C7B" w:rsidP="00461745">
            <w:pPr>
              <w:rPr>
                <w:rFonts w:asciiTheme="minorHAnsi" w:hAnsiTheme="minorHAnsi" w:cstheme="minorHAnsi"/>
                <w:sz w:val="22"/>
                <w:szCs w:val="22"/>
              </w:rPr>
            </w:pPr>
            <w:r w:rsidRPr="00CA7103">
              <w:rPr>
                <w:rFonts w:asciiTheme="minorHAnsi" w:hAnsiTheme="minorHAnsi" w:cstheme="minorHAnsi"/>
                <w:b/>
                <w:sz w:val="22"/>
                <w:szCs w:val="22"/>
              </w:rPr>
              <w:t>System / Manual</w:t>
            </w:r>
          </w:p>
        </w:tc>
      </w:tr>
      <w:tr w:rsidR="005F6C7B" w:rsidRPr="00C56E1D" w14:paraId="067F5341" w14:textId="77777777" w:rsidTr="00646E3D">
        <w:tc>
          <w:tcPr>
            <w:tcW w:w="3129" w:type="pct"/>
          </w:tcPr>
          <w:p w14:paraId="7ABC2C09" w14:textId="78153AA3" w:rsidR="005F6C7B" w:rsidRDefault="005F6C7B" w:rsidP="00461745">
            <w:pPr>
              <w:rPr>
                <w:rFonts w:asciiTheme="minorHAnsi" w:hAnsiTheme="minorHAnsi" w:cstheme="minorHAnsi"/>
                <w:b/>
                <w:sz w:val="22"/>
                <w:szCs w:val="22"/>
              </w:rPr>
            </w:pPr>
            <w:r>
              <w:rPr>
                <w:rFonts w:asciiTheme="minorHAnsi" w:hAnsiTheme="minorHAnsi" w:cstheme="minorHAnsi"/>
                <w:b/>
                <w:sz w:val="22"/>
                <w:szCs w:val="22"/>
              </w:rPr>
              <w:t>2</w:t>
            </w:r>
            <w:r w:rsidRPr="00CA7103">
              <w:rPr>
                <w:rFonts w:asciiTheme="minorHAnsi" w:hAnsiTheme="minorHAnsi" w:cstheme="minorHAnsi"/>
                <w:b/>
                <w:sz w:val="22"/>
                <w:szCs w:val="22"/>
              </w:rPr>
              <w:t xml:space="preserve">.1 </w:t>
            </w:r>
            <w:r w:rsidR="00AB14F2">
              <w:rPr>
                <w:rFonts w:asciiTheme="minorHAnsi" w:hAnsiTheme="minorHAnsi" w:cstheme="minorHAnsi"/>
                <w:b/>
                <w:sz w:val="22"/>
                <w:szCs w:val="22"/>
              </w:rPr>
              <w:t xml:space="preserve">Can be accommodated in </w:t>
            </w:r>
            <w:r w:rsidR="00131B5C">
              <w:rPr>
                <w:rFonts w:asciiTheme="minorHAnsi" w:hAnsiTheme="minorHAnsi" w:cstheme="minorHAnsi"/>
                <w:b/>
                <w:sz w:val="22"/>
                <w:szCs w:val="22"/>
              </w:rPr>
              <w:t>contingency or other budget line item</w:t>
            </w:r>
            <w:r w:rsidR="004A0AFF">
              <w:rPr>
                <w:rFonts w:asciiTheme="minorHAnsi" w:hAnsiTheme="minorHAnsi" w:cstheme="minorHAnsi"/>
                <w:b/>
                <w:sz w:val="22"/>
                <w:szCs w:val="22"/>
              </w:rPr>
              <w:t>.</w:t>
            </w:r>
          </w:p>
          <w:p w14:paraId="028966A6" w14:textId="77777777" w:rsidR="00131B5C" w:rsidRDefault="00131B5C" w:rsidP="00461745">
            <w:pPr>
              <w:rPr>
                <w:rFonts w:asciiTheme="minorHAnsi" w:hAnsiTheme="minorHAnsi" w:cstheme="minorHAnsi"/>
                <w:bCs/>
                <w:sz w:val="22"/>
                <w:szCs w:val="22"/>
              </w:rPr>
            </w:pPr>
          </w:p>
          <w:p w14:paraId="623A43F7" w14:textId="77777777" w:rsidR="005F6C7B" w:rsidRDefault="00131B5C" w:rsidP="00461745">
            <w:pPr>
              <w:rPr>
                <w:rFonts w:asciiTheme="minorHAnsi" w:hAnsiTheme="minorHAnsi" w:cstheme="minorHAnsi"/>
                <w:bCs/>
                <w:sz w:val="22"/>
                <w:szCs w:val="22"/>
              </w:rPr>
            </w:pPr>
            <w:r>
              <w:rPr>
                <w:rFonts w:asciiTheme="minorHAnsi" w:hAnsiTheme="minorHAnsi" w:cstheme="minorHAnsi"/>
                <w:bCs/>
                <w:sz w:val="22"/>
                <w:szCs w:val="22"/>
              </w:rPr>
              <w:t xml:space="preserve">If the budget is exceeding the </w:t>
            </w:r>
            <w:r w:rsidR="000309DD">
              <w:rPr>
                <w:rFonts w:asciiTheme="minorHAnsi" w:hAnsiTheme="minorHAnsi" w:cstheme="minorHAnsi"/>
                <w:bCs/>
                <w:sz w:val="22"/>
                <w:szCs w:val="22"/>
              </w:rPr>
              <w:t xml:space="preserve">initial approved </w:t>
            </w:r>
            <w:r w:rsidR="004A0AFF">
              <w:rPr>
                <w:rFonts w:asciiTheme="minorHAnsi" w:hAnsiTheme="minorHAnsi" w:cstheme="minorHAnsi"/>
                <w:bCs/>
                <w:sz w:val="22"/>
                <w:szCs w:val="22"/>
              </w:rPr>
              <w:t>budget,</w:t>
            </w:r>
            <w:r w:rsidR="000309DD">
              <w:rPr>
                <w:rFonts w:asciiTheme="minorHAnsi" w:hAnsiTheme="minorHAnsi" w:cstheme="minorHAnsi"/>
                <w:bCs/>
                <w:sz w:val="22"/>
                <w:szCs w:val="22"/>
              </w:rPr>
              <w:t xml:space="preserve"> then check whether it can be accommodated in contingency or other budget line item</w:t>
            </w:r>
            <w:r w:rsidR="006D3E18">
              <w:rPr>
                <w:rFonts w:asciiTheme="minorHAnsi" w:hAnsiTheme="minorHAnsi" w:cstheme="minorHAnsi"/>
                <w:bCs/>
                <w:sz w:val="22"/>
                <w:szCs w:val="22"/>
              </w:rPr>
              <w:t>.</w:t>
            </w:r>
          </w:p>
          <w:p w14:paraId="1EE49962" w14:textId="77777777" w:rsidR="006D3E18" w:rsidRDefault="006D3E18" w:rsidP="00461745">
            <w:pPr>
              <w:rPr>
                <w:rFonts w:asciiTheme="minorHAnsi" w:hAnsiTheme="minorHAnsi" w:cstheme="minorHAnsi"/>
                <w:bCs/>
                <w:sz w:val="22"/>
                <w:szCs w:val="22"/>
              </w:rPr>
            </w:pPr>
          </w:p>
          <w:p w14:paraId="1FF2612A" w14:textId="7F8C58B6" w:rsidR="006D3E18" w:rsidRPr="00E35CCD" w:rsidRDefault="006D3E18" w:rsidP="00461745">
            <w:pPr>
              <w:rPr>
                <w:rFonts w:asciiTheme="minorHAnsi" w:hAnsiTheme="minorHAnsi" w:cstheme="minorHAnsi"/>
                <w:bCs/>
                <w:sz w:val="22"/>
                <w:szCs w:val="22"/>
              </w:rPr>
            </w:pPr>
            <w:r>
              <w:rPr>
                <w:rFonts w:asciiTheme="minorHAnsi" w:hAnsiTheme="minorHAnsi" w:cstheme="minorHAnsi"/>
                <w:bCs/>
                <w:sz w:val="22"/>
                <w:szCs w:val="22"/>
              </w:rPr>
              <w:t>If yes, then revise the PEP and budget.</w:t>
            </w:r>
          </w:p>
        </w:tc>
        <w:tc>
          <w:tcPr>
            <w:tcW w:w="648" w:type="pct"/>
          </w:tcPr>
          <w:p w14:paraId="30864088" w14:textId="506EF0EB" w:rsidR="005F6C7B" w:rsidRPr="00C56E1D" w:rsidRDefault="004A0AFF" w:rsidP="00461745">
            <w:pPr>
              <w:rPr>
                <w:rFonts w:asciiTheme="minorHAnsi" w:hAnsiTheme="minorHAnsi" w:cstheme="minorHAnsi"/>
                <w:b/>
                <w:sz w:val="22"/>
                <w:szCs w:val="22"/>
              </w:rPr>
            </w:pPr>
            <w:r>
              <w:rPr>
                <w:rFonts w:asciiTheme="minorHAnsi" w:hAnsiTheme="minorHAnsi" w:cstheme="minorHAnsi"/>
                <w:b/>
                <w:sz w:val="22"/>
                <w:szCs w:val="22"/>
              </w:rPr>
              <w:t xml:space="preserve">Procurement </w:t>
            </w:r>
            <w:r w:rsidR="006D3E18">
              <w:rPr>
                <w:rFonts w:asciiTheme="minorHAnsi" w:hAnsiTheme="minorHAnsi" w:cstheme="minorHAnsi"/>
                <w:b/>
                <w:sz w:val="22"/>
                <w:szCs w:val="22"/>
              </w:rPr>
              <w:t>T</w:t>
            </w:r>
            <w:r>
              <w:rPr>
                <w:rFonts w:asciiTheme="minorHAnsi" w:hAnsiTheme="minorHAnsi" w:cstheme="minorHAnsi"/>
                <w:b/>
                <w:sz w:val="22"/>
                <w:szCs w:val="22"/>
              </w:rPr>
              <w:t>eam</w:t>
            </w:r>
          </w:p>
        </w:tc>
        <w:tc>
          <w:tcPr>
            <w:tcW w:w="531" w:type="pct"/>
          </w:tcPr>
          <w:p w14:paraId="296664B2" w14:textId="77777777" w:rsidR="005F6C7B" w:rsidRPr="00C56E1D" w:rsidRDefault="005F6C7B" w:rsidP="00461745">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693" w:type="pct"/>
          </w:tcPr>
          <w:p w14:paraId="5831B87C" w14:textId="77777777" w:rsidR="005F6C7B" w:rsidRPr="00C56E1D" w:rsidRDefault="005F6C7B" w:rsidP="00461745">
            <w:pPr>
              <w:rPr>
                <w:rFonts w:asciiTheme="minorHAnsi" w:hAnsiTheme="minorHAnsi" w:cstheme="minorHAnsi"/>
                <w:b/>
                <w:sz w:val="22"/>
                <w:szCs w:val="22"/>
              </w:rPr>
            </w:pPr>
            <w:r w:rsidRPr="00C56E1D">
              <w:rPr>
                <w:rFonts w:asciiTheme="minorHAnsi" w:hAnsiTheme="minorHAnsi" w:cstheme="minorHAnsi"/>
                <w:b/>
                <w:sz w:val="22"/>
                <w:szCs w:val="22"/>
              </w:rPr>
              <w:t>Manual</w:t>
            </w:r>
          </w:p>
        </w:tc>
      </w:tr>
      <w:tr w:rsidR="005F6C7B" w:rsidRPr="00C56E1D" w14:paraId="56DE5F35" w14:textId="77777777" w:rsidTr="00646E3D">
        <w:tc>
          <w:tcPr>
            <w:tcW w:w="3129" w:type="pct"/>
          </w:tcPr>
          <w:p w14:paraId="5DA98ECC" w14:textId="60A07D30" w:rsidR="005F6C7B" w:rsidRDefault="005F6C7B" w:rsidP="00461745">
            <w:pPr>
              <w:rPr>
                <w:rFonts w:asciiTheme="minorHAnsi" w:hAnsiTheme="minorHAnsi" w:cstheme="minorHAnsi"/>
                <w:b/>
                <w:sz w:val="22"/>
                <w:szCs w:val="22"/>
              </w:rPr>
            </w:pPr>
            <w:r>
              <w:rPr>
                <w:rFonts w:asciiTheme="minorHAnsi" w:hAnsiTheme="minorHAnsi" w:cstheme="minorHAnsi"/>
                <w:b/>
                <w:sz w:val="22"/>
                <w:szCs w:val="22"/>
              </w:rPr>
              <w:t>2</w:t>
            </w:r>
            <w:r w:rsidRPr="00CA7103">
              <w:rPr>
                <w:rFonts w:asciiTheme="minorHAnsi" w:hAnsiTheme="minorHAnsi" w:cstheme="minorHAnsi"/>
                <w:b/>
                <w:sz w:val="22"/>
                <w:szCs w:val="22"/>
              </w:rPr>
              <w:t>.</w:t>
            </w:r>
            <w:r>
              <w:rPr>
                <w:rFonts w:asciiTheme="minorHAnsi" w:hAnsiTheme="minorHAnsi" w:cstheme="minorHAnsi"/>
                <w:b/>
                <w:sz w:val="22"/>
                <w:szCs w:val="22"/>
              </w:rPr>
              <w:t xml:space="preserve">2 </w:t>
            </w:r>
            <w:r w:rsidR="006D3E18">
              <w:rPr>
                <w:rFonts w:asciiTheme="minorHAnsi" w:hAnsiTheme="minorHAnsi" w:cstheme="minorHAnsi"/>
                <w:b/>
                <w:sz w:val="22"/>
                <w:szCs w:val="22"/>
              </w:rPr>
              <w:t>Prepare an approval note with reason for Escalation</w:t>
            </w:r>
            <w:r w:rsidR="00E44ADA">
              <w:rPr>
                <w:rFonts w:asciiTheme="minorHAnsi" w:hAnsiTheme="minorHAnsi" w:cstheme="minorHAnsi"/>
                <w:b/>
                <w:sz w:val="22"/>
                <w:szCs w:val="22"/>
              </w:rPr>
              <w:t>.</w:t>
            </w:r>
          </w:p>
          <w:p w14:paraId="4CD80C10" w14:textId="77777777" w:rsidR="005F6C7B" w:rsidRPr="00E65C25" w:rsidRDefault="005F6C7B" w:rsidP="00461745">
            <w:pPr>
              <w:rPr>
                <w:rFonts w:asciiTheme="minorHAnsi" w:hAnsiTheme="minorHAnsi" w:cstheme="minorHAnsi"/>
                <w:bCs/>
                <w:sz w:val="22"/>
                <w:szCs w:val="22"/>
              </w:rPr>
            </w:pPr>
          </w:p>
          <w:p w14:paraId="1753A77E" w14:textId="24B8CD16" w:rsidR="005F6C7B" w:rsidRPr="00107358" w:rsidRDefault="006D3E18" w:rsidP="00461745">
            <w:pPr>
              <w:rPr>
                <w:rFonts w:asciiTheme="minorHAnsi" w:hAnsiTheme="minorHAnsi" w:cstheme="minorHAnsi"/>
                <w:bCs/>
                <w:sz w:val="22"/>
                <w:szCs w:val="22"/>
              </w:rPr>
            </w:pPr>
            <w:r>
              <w:rPr>
                <w:rFonts w:asciiTheme="minorHAnsi" w:hAnsiTheme="minorHAnsi" w:cstheme="minorHAnsi"/>
                <w:bCs/>
                <w:sz w:val="22"/>
                <w:szCs w:val="22"/>
              </w:rPr>
              <w:t xml:space="preserve">If the Budget can’t be accommodated in the </w:t>
            </w:r>
            <w:r w:rsidR="00E44ADA">
              <w:rPr>
                <w:rFonts w:asciiTheme="minorHAnsi" w:hAnsiTheme="minorHAnsi" w:cstheme="minorHAnsi"/>
                <w:bCs/>
                <w:sz w:val="22"/>
                <w:szCs w:val="22"/>
              </w:rPr>
              <w:t>Contingency,</w:t>
            </w:r>
            <w:r>
              <w:rPr>
                <w:rFonts w:asciiTheme="minorHAnsi" w:hAnsiTheme="minorHAnsi" w:cstheme="minorHAnsi"/>
                <w:bCs/>
                <w:sz w:val="22"/>
                <w:szCs w:val="22"/>
              </w:rPr>
              <w:t xml:space="preserve"> then prepare the approval note along with the reason for the Escalation and get the approval from PM &amp; PD.</w:t>
            </w:r>
          </w:p>
        </w:tc>
        <w:tc>
          <w:tcPr>
            <w:tcW w:w="648" w:type="pct"/>
          </w:tcPr>
          <w:p w14:paraId="7F4D52E7" w14:textId="4925C0C5" w:rsidR="005F6C7B" w:rsidRPr="00C56E1D" w:rsidRDefault="006D3E18" w:rsidP="00461745">
            <w:pPr>
              <w:rPr>
                <w:rFonts w:asciiTheme="minorHAnsi" w:hAnsiTheme="minorHAnsi" w:cstheme="minorHAnsi"/>
                <w:b/>
                <w:sz w:val="22"/>
                <w:szCs w:val="22"/>
              </w:rPr>
            </w:pPr>
            <w:r>
              <w:rPr>
                <w:rFonts w:asciiTheme="minorHAnsi" w:hAnsiTheme="minorHAnsi" w:cstheme="minorHAnsi"/>
                <w:b/>
                <w:sz w:val="22"/>
                <w:szCs w:val="22"/>
              </w:rPr>
              <w:t>Project Team</w:t>
            </w:r>
          </w:p>
        </w:tc>
        <w:tc>
          <w:tcPr>
            <w:tcW w:w="531" w:type="pct"/>
          </w:tcPr>
          <w:p w14:paraId="547268B8" w14:textId="77777777" w:rsidR="005F6C7B" w:rsidRPr="00C56E1D" w:rsidRDefault="005F6C7B" w:rsidP="00461745">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693" w:type="pct"/>
          </w:tcPr>
          <w:p w14:paraId="44283DF9" w14:textId="77777777" w:rsidR="005F6C7B" w:rsidRPr="00C56E1D" w:rsidRDefault="005F6C7B" w:rsidP="00461745">
            <w:pPr>
              <w:rPr>
                <w:rFonts w:asciiTheme="minorHAnsi" w:hAnsiTheme="minorHAnsi" w:cstheme="minorHAnsi"/>
                <w:b/>
                <w:sz w:val="22"/>
                <w:szCs w:val="22"/>
              </w:rPr>
            </w:pPr>
            <w:r>
              <w:rPr>
                <w:rFonts w:asciiTheme="minorHAnsi" w:hAnsiTheme="minorHAnsi" w:cstheme="minorHAnsi"/>
                <w:b/>
                <w:sz w:val="22"/>
                <w:szCs w:val="22"/>
              </w:rPr>
              <w:t>Manual</w:t>
            </w:r>
          </w:p>
        </w:tc>
      </w:tr>
      <w:tr w:rsidR="00646E3D" w:rsidRPr="00C56E1D" w14:paraId="1304620F" w14:textId="77777777" w:rsidTr="00646E3D">
        <w:tc>
          <w:tcPr>
            <w:tcW w:w="3129" w:type="pct"/>
          </w:tcPr>
          <w:p w14:paraId="1259C634" w14:textId="19156434" w:rsidR="00646E3D" w:rsidRPr="006D3E18" w:rsidRDefault="00646E3D" w:rsidP="00646E3D">
            <w:pPr>
              <w:pStyle w:val="ListParagraph"/>
              <w:numPr>
                <w:ilvl w:val="1"/>
                <w:numId w:val="17"/>
              </w:numPr>
              <w:rPr>
                <w:rFonts w:cstheme="minorHAnsi"/>
                <w:b/>
              </w:rPr>
            </w:pPr>
            <w:r w:rsidRPr="006D3E18">
              <w:rPr>
                <w:rFonts w:cstheme="minorHAnsi"/>
                <w:b/>
              </w:rPr>
              <w:t>Present the Budget to Board</w:t>
            </w:r>
          </w:p>
          <w:p w14:paraId="4DCE11AE" w14:textId="766F075C" w:rsidR="00646E3D" w:rsidRPr="006D3E18" w:rsidRDefault="00646E3D" w:rsidP="00646E3D">
            <w:pPr>
              <w:rPr>
                <w:rFonts w:cstheme="minorHAnsi"/>
                <w:b/>
              </w:rPr>
            </w:pPr>
            <w:r w:rsidRPr="00646E3D">
              <w:rPr>
                <w:rFonts w:asciiTheme="minorHAnsi" w:hAnsiTheme="minorHAnsi" w:cstheme="minorHAnsi"/>
                <w:bCs/>
                <w:sz w:val="22"/>
                <w:szCs w:val="22"/>
              </w:rPr>
              <w:t>Once approved by PD &amp; PM then present the revised budget to board along with the reason and get the approval from them</w:t>
            </w:r>
            <w:r w:rsidR="00E44ADA">
              <w:rPr>
                <w:rFonts w:asciiTheme="minorHAnsi" w:hAnsiTheme="minorHAnsi" w:cstheme="minorHAnsi"/>
                <w:bCs/>
                <w:sz w:val="22"/>
                <w:szCs w:val="22"/>
              </w:rPr>
              <w:t>.</w:t>
            </w:r>
          </w:p>
        </w:tc>
        <w:tc>
          <w:tcPr>
            <w:tcW w:w="648" w:type="pct"/>
          </w:tcPr>
          <w:p w14:paraId="758912C7" w14:textId="7BF28398" w:rsidR="00646E3D" w:rsidRDefault="00646E3D" w:rsidP="00646E3D">
            <w:pPr>
              <w:rPr>
                <w:rFonts w:asciiTheme="minorHAnsi" w:hAnsiTheme="minorHAnsi" w:cstheme="minorHAnsi"/>
                <w:b/>
                <w:sz w:val="22"/>
                <w:szCs w:val="22"/>
              </w:rPr>
            </w:pPr>
            <w:r>
              <w:rPr>
                <w:rFonts w:asciiTheme="minorHAnsi" w:hAnsiTheme="minorHAnsi" w:cstheme="minorHAnsi"/>
                <w:b/>
                <w:sz w:val="22"/>
                <w:szCs w:val="22"/>
              </w:rPr>
              <w:t>Project Team</w:t>
            </w:r>
          </w:p>
        </w:tc>
        <w:tc>
          <w:tcPr>
            <w:tcW w:w="531" w:type="pct"/>
          </w:tcPr>
          <w:p w14:paraId="26A262F1" w14:textId="21AF5954" w:rsidR="00646E3D" w:rsidRPr="00C56E1D" w:rsidRDefault="00646E3D" w:rsidP="00646E3D">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693" w:type="pct"/>
          </w:tcPr>
          <w:p w14:paraId="3EBA7AC3" w14:textId="5F02AFC6" w:rsidR="00646E3D" w:rsidRDefault="00646E3D" w:rsidP="00646E3D">
            <w:pPr>
              <w:rPr>
                <w:rFonts w:asciiTheme="minorHAnsi" w:hAnsiTheme="minorHAnsi" w:cstheme="minorHAnsi"/>
                <w:b/>
                <w:sz w:val="22"/>
                <w:szCs w:val="22"/>
              </w:rPr>
            </w:pPr>
            <w:r>
              <w:rPr>
                <w:rFonts w:asciiTheme="minorHAnsi" w:hAnsiTheme="minorHAnsi" w:cstheme="minorHAnsi"/>
                <w:b/>
                <w:sz w:val="22"/>
                <w:szCs w:val="22"/>
              </w:rPr>
              <w:t>Manual</w:t>
            </w:r>
          </w:p>
        </w:tc>
      </w:tr>
      <w:tr w:rsidR="00646E3D" w:rsidRPr="00C56E1D" w14:paraId="4B7D5B7A" w14:textId="77777777" w:rsidTr="00646E3D">
        <w:tc>
          <w:tcPr>
            <w:tcW w:w="3129" w:type="pct"/>
          </w:tcPr>
          <w:p w14:paraId="7B158E1A" w14:textId="77777777" w:rsidR="00646E3D" w:rsidRDefault="008B703D" w:rsidP="00646E3D">
            <w:pPr>
              <w:pStyle w:val="ListParagraph"/>
              <w:numPr>
                <w:ilvl w:val="1"/>
                <w:numId w:val="17"/>
              </w:numPr>
              <w:rPr>
                <w:rFonts w:cstheme="minorHAnsi"/>
                <w:b/>
              </w:rPr>
            </w:pPr>
            <w:r>
              <w:rPr>
                <w:rFonts w:cstheme="minorHAnsi"/>
                <w:b/>
              </w:rPr>
              <w:lastRenderedPageBreak/>
              <w:t>Corporate Finance Team to update Lender</w:t>
            </w:r>
          </w:p>
          <w:p w14:paraId="65B4F725" w14:textId="2D13CE8D" w:rsidR="008B703D" w:rsidRPr="008B703D" w:rsidRDefault="008B703D" w:rsidP="008B703D">
            <w:pPr>
              <w:rPr>
                <w:rFonts w:cstheme="minorHAnsi"/>
                <w:b/>
              </w:rPr>
            </w:pPr>
            <w:r w:rsidRPr="00E44ADA">
              <w:rPr>
                <w:rFonts w:asciiTheme="minorHAnsi" w:hAnsiTheme="minorHAnsi" w:cstheme="minorHAnsi"/>
                <w:bCs/>
                <w:sz w:val="22"/>
                <w:szCs w:val="22"/>
              </w:rPr>
              <w:t>Once the Budget is approved by Board of Director, the Finance team to notify the lender about the revised budget</w:t>
            </w:r>
            <w:r w:rsidR="00E44ADA">
              <w:rPr>
                <w:rFonts w:asciiTheme="minorHAnsi" w:hAnsiTheme="minorHAnsi" w:cstheme="minorHAnsi"/>
                <w:bCs/>
                <w:sz w:val="22"/>
                <w:szCs w:val="22"/>
              </w:rPr>
              <w:t>.</w:t>
            </w:r>
          </w:p>
        </w:tc>
        <w:tc>
          <w:tcPr>
            <w:tcW w:w="648" w:type="pct"/>
          </w:tcPr>
          <w:p w14:paraId="6A7A3D47" w14:textId="6A99FD92" w:rsidR="00646E3D" w:rsidRDefault="00E44ADA" w:rsidP="00646E3D">
            <w:pPr>
              <w:rPr>
                <w:rFonts w:asciiTheme="minorHAnsi" w:hAnsiTheme="minorHAnsi" w:cstheme="minorHAnsi"/>
                <w:b/>
                <w:sz w:val="22"/>
                <w:szCs w:val="22"/>
              </w:rPr>
            </w:pPr>
            <w:r>
              <w:rPr>
                <w:rFonts w:asciiTheme="minorHAnsi" w:hAnsiTheme="minorHAnsi" w:cstheme="minorHAnsi"/>
                <w:b/>
                <w:sz w:val="22"/>
                <w:szCs w:val="22"/>
              </w:rPr>
              <w:t>Corporate Finance Team</w:t>
            </w:r>
          </w:p>
        </w:tc>
        <w:tc>
          <w:tcPr>
            <w:tcW w:w="531" w:type="pct"/>
          </w:tcPr>
          <w:p w14:paraId="6E8DA9C7" w14:textId="5FC93B2F" w:rsidR="00646E3D" w:rsidRPr="00C56E1D" w:rsidRDefault="00E44ADA" w:rsidP="00646E3D">
            <w:pPr>
              <w:rPr>
                <w:rFonts w:asciiTheme="minorHAnsi" w:hAnsiTheme="minorHAnsi" w:cstheme="minorHAnsi"/>
                <w:b/>
                <w:sz w:val="22"/>
                <w:szCs w:val="22"/>
              </w:rPr>
            </w:pPr>
            <w:r>
              <w:rPr>
                <w:rFonts w:asciiTheme="minorHAnsi" w:hAnsiTheme="minorHAnsi" w:cstheme="minorHAnsi"/>
                <w:b/>
                <w:sz w:val="22"/>
                <w:szCs w:val="22"/>
              </w:rPr>
              <w:t>As and when</w:t>
            </w:r>
          </w:p>
        </w:tc>
        <w:tc>
          <w:tcPr>
            <w:tcW w:w="693" w:type="pct"/>
          </w:tcPr>
          <w:p w14:paraId="4BB72117" w14:textId="1CB39F15" w:rsidR="00646E3D" w:rsidRDefault="00E44ADA" w:rsidP="00646E3D">
            <w:pPr>
              <w:rPr>
                <w:rFonts w:asciiTheme="minorHAnsi" w:hAnsiTheme="minorHAnsi" w:cstheme="minorHAnsi"/>
                <w:b/>
                <w:sz w:val="22"/>
                <w:szCs w:val="22"/>
              </w:rPr>
            </w:pPr>
            <w:r>
              <w:rPr>
                <w:rFonts w:asciiTheme="minorHAnsi" w:hAnsiTheme="minorHAnsi" w:cstheme="minorHAnsi"/>
                <w:b/>
                <w:sz w:val="22"/>
                <w:szCs w:val="22"/>
              </w:rPr>
              <w:t>Manual</w:t>
            </w:r>
          </w:p>
        </w:tc>
      </w:tr>
      <w:tr w:rsidR="008B703D" w:rsidRPr="00C56E1D" w14:paraId="7CB0189B" w14:textId="77777777" w:rsidTr="00646E3D">
        <w:tc>
          <w:tcPr>
            <w:tcW w:w="3129" w:type="pct"/>
          </w:tcPr>
          <w:p w14:paraId="368E8CFD" w14:textId="77777777" w:rsidR="008B703D" w:rsidRDefault="008B703D" w:rsidP="00646E3D">
            <w:pPr>
              <w:pStyle w:val="ListParagraph"/>
              <w:numPr>
                <w:ilvl w:val="1"/>
                <w:numId w:val="17"/>
              </w:numPr>
              <w:rPr>
                <w:rFonts w:cstheme="minorHAnsi"/>
                <w:b/>
              </w:rPr>
            </w:pPr>
            <w:r>
              <w:rPr>
                <w:rFonts w:cstheme="minorHAnsi"/>
                <w:b/>
              </w:rPr>
              <w:t>Incorporate the Revised Budget</w:t>
            </w:r>
          </w:p>
          <w:p w14:paraId="6504D346" w14:textId="7DD69B61" w:rsidR="008B703D" w:rsidRPr="008B703D" w:rsidRDefault="008B703D" w:rsidP="008B703D">
            <w:pPr>
              <w:rPr>
                <w:rFonts w:cstheme="minorHAnsi"/>
                <w:b/>
              </w:rPr>
            </w:pPr>
            <w:r w:rsidRPr="00E44ADA">
              <w:rPr>
                <w:rFonts w:asciiTheme="minorHAnsi" w:hAnsiTheme="minorHAnsi" w:cstheme="minorHAnsi"/>
                <w:bCs/>
                <w:sz w:val="22"/>
                <w:szCs w:val="22"/>
              </w:rPr>
              <w:t xml:space="preserve">Once approved by Board of Directors, the planning team to </w:t>
            </w:r>
            <w:r w:rsidR="00E44ADA" w:rsidRPr="00E44ADA">
              <w:rPr>
                <w:rFonts w:asciiTheme="minorHAnsi" w:hAnsiTheme="minorHAnsi" w:cstheme="minorHAnsi"/>
                <w:bCs/>
                <w:sz w:val="22"/>
                <w:szCs w:val="22"/>
              </w:rPr>
              <w:t>update the Budget in PEP</w:t>
            </w:r>
            <w:r w:rsidR="00E44ADA">
              <w:rPr>
                <w:rFonts w:asciiTheme="minorHAnsi" w:hAnsiTheme="minorHAnsi" w:cstheme="minorHAnsi"/>
                <w:bCs/>
                <w:sz w:val="22"/>
                <w:szCs w:val="22"/>
              </w:rPr>
              <w:t>.</w:t>
            </w:r>
          </w:p>
        </w:tc>
        <w:tc>
          <w:tcPr>
            <w:tcW w:w="648" w:type="pct"/>
          </w:tcPr>
          <w:p w14:paraId="052A1AF8" w14:textId="7059B2EA" w:rsidR="008B703D" w:rsidRDefault="00E44ADA" w:rsidP="00646E3D">
            <w:pPr>
              <w:rPr>
                <w:rFonts w:asciiTheme="minorHAnsi" w:hAnsiTheme="minorHAnsi" w:cstheme="minorHAnsi"/>
                <w:b/>
                <w:sz w:val="22"/>
                <w:szCs w:val="22"/>
              </w:rPr>
            </w:pPr>
            <w:r>
              <w:rPr>
                <w:rFonts w:asciiTheme="minorHAnsi" w:hAnsiTheme="minorHAnsi" w:cstheme="minorHAnsi"/>
                <w:b/>
                <w:sz w:val="22"/>
                <w:szCs w:val="22"/>
              </w:rPr>
              <w:t>Project Manager</w:t>
            </w:r>
          </w:p>
        </w:tc>
        <w:tc>
          <w:tcPr>
            <w:tcW w:w="531" w:type="pct"/>
          </w:tcPr>
          <w:p w14:paraId="3B595D35" w14:textId="5725DEE3" w:rsidR="008B703D" w:rsidRPr="00C56E1D" w:rsidRDefault="00E44ADA" w:rsidP="00646E3D">
            <w:pPr>
              <w:rPr>
                <w:rFonts w:asciiTheme="minorHAnsi" w:hAnsiTheme="minorHAnsi" w:cstheme="minorHAnsi"/>
                <w:b/>
                <w:sz w:val="22"/>
                <w:szCs w:val="22"/>
              </w:rPr>
            </w:pPr>
            <w:r>
              <w:rPr>
                <w:rFonts w:asciiTheme="minorHAnsi" w:hAnsiTheme="minorHAnsi" w:cstheme="minorHAnsi"/>
                <w:b/>
                <w:sz w:val="22"/>
                <w:szCs w:val="22"/>
              </w:rPr>
              <w:t>As and when</w:t>
            </w:r>
          </w:p>
        </w:tc>
        <w:tc>
          <w:tcPr>
            <w:tcW w:w="693" w:type="pct"/>
          </w:tcPr>
          <w:p w14:paraId="6E598E2C" w14:textId="2A29C54B" w:rsidR="008B703D" w:rsidRDefault="00E44ADA" w:rsidP="00646E3D">
            <w:pPr>
              <w:rPr>
                <w:rFonts w:asciiTheme="minorHAnsi" w:hAnsiTheme="minorHAnsi" w:cstheme="minorHAnsi"/>
                <w:b/>
                <w:sz w:val="22"/>
                <w:szCs w:val="22"/>
              </w:rPr>
            </w:pPr>
            <w:r>
              <w:rPr>
                <w:rFonts w:asciiTheme="minorHAnsi" w:hAnsiTheme="minorHAnsi" w:cstheme="minorHAnsi"/>
                <w:b/>
                <w:sz w:val="22"/>
                <w:szCs w:val="22"/>
              </w:rPr>
              <w:t>Manual</w:t>
            </w:r>
          </w:p>
        </w:tc>
      </w:tr>
    </w:tbl>
    <w:p w14:paraId="07B146D6" w14:textId="77777777" w:rsidR="005F6C7B" w:rsidRDefault="005F6C7B" w:rsidP="00646E3D"/>
    <w:p w14:paraId="43C564E8" w14:textId="77777777" w:rsidR="005F6C7B" w:rsidRDefault="005F6C7B" w:rsidP="00646E3D"/>
    <w:p w14:paraId="16FDDF54" w14:textId="77777777" w:rsidR="005F6C7B" w:rsidRDefault="005F6C7B" w:rsidP="00646E3D"/>
    <w:p w14:paraId="11858E8F" w14:textId="77777777" w:rsidR="005F6C7B" w:rsidRDefault="005F6C7B" w:rsidP="00646E3D"/>
    <w:p w14:paraId="564974B0" w14:textId="77777777" w:rsidR="005F6C7B" w:rsidRDefault="005F6C7B" w:rsidP="00646E3D"/>
    <w:p w14:paraId="5543DE05" w14:textId="77777777" w:rsidR="005F6C7B" w:rsidRDefault="005F6C7B" w:rsidP="00646E3D"/>
    <w:p w14:paraId="22F34218" w14:textId="77777777" w:rsidR="005F6C7B" w:rsidRDefault="005F6C7B" w:rsidP="00646E3D"/>
    <w:p w14:paraId="23C9C946" w14:textId="77777777" w:rsidR="005F6C7B" w:rsidRDefault="005F6C7B" w:rsidP="00646E3D"/>
    <w:p w14:paraId="72C87AD0" w14:textId="77777777" w:rsidR="005F6C7B" w:rsidRDefault="005F6C7B" w:rsidP="00646E3D"/>
    <w:p w14:paraId="30483792" w14:textId="77777777" w:rsidR="005F6C7B" w:rsidRDefault="005F6C7B" w:rsidP="00646E3D"/>
    <w:p w14:paraId="5CBF9810" w14:textId="77777777" w:rsidR="005F6C7B" w:rsidRDefault="005F6C7B" w:rsidP="00646E3D"/>
    <w:p w14:paraId="6028F96B" w14:textId="77777777" w:rsidR="005F6C7B" w:rsidRDefault="005F6C7B" w:rsidP="00646E3D"/>
    <w:p w14:paraId="45695055" w14:textId="77777777" w:rsidR="005F6C7B" w:rsidRDefault="005F6C7B" w:rsidP="00646E3D"/>
    <w:p w14:paraId="2F2A1602" w14:textId="77777777" w:rsidR="005F6C7B" w:rsidRDefault="005F6C7B" w:rsidP="00646E3D"/>
    <w:p w14:paraId="112F9745" w14:textId="77777777" w:rsidR="00BF30A1" w:rsidRDefault="00BF30A1" w:rsidP="00646E3D"/>
    <w:p w14:paraId="26288A70" w14:textId="77777777" w:rsidR="00BF30A1" w:rsidRDefault="00BF30A1" w:rsidP="00646E3D"/>
    <w:p w14:paraId="349EA11B" w14:textId="77777777" w:rsidR="00BF30A1" w:rsidRDefault="00BF30A1" w:rsidP="00646E3D"/>
    <w:p w14:paraId="7ABC797F" w14:textId="77777777" w:rsidR="00BF30A1" w:rsidRDefault="00BF30A1" w:rsidP="00646E3D"/>
    <w:p w14:paraId="0017918C" w14:textId="77777777" w:rsidR="00BF30A1" w:rsidRDefault="00BF30A1" w:rsidP="00646E3D"/>
    <w:p w14:paraId="1E729B83" w14:textId="77777777" w:rsidR="00BF30A1" w:rsidRDefault="00BF30A1" w:rsidP="00646E3D"/>
    <w:p w14:paraId="6DEAB9EB" w14:textId="77777777" w:rsidR="00BF30A1" w:rsidRDefault="00BF30A1" w:rsidP="00646E3D"/>
    <w:p w14:paraId="435AAD98" w14:textId="77777777" w:rsidR="00BF30A1" w:rsidRDefault="00BF30A1" w:rsidP="00646E3D"/>
    <w:p w14:paraId="27E58238" w14:textId="77777777" w:rsidR="00BF30A1" w:rsidRDefault="00BF30A1" w:rsidP="00646E3D"/>
    <w:p w14:paraId="56C88750" w14:textId="77777777" w:rsidR="00BF30A1" w:rsidRDefault="00BF30A1" w:rsidP="00646E3D"/>
    <w:p w14:paraId="0B07CD3D" w14:textId="77777777" w:rsidR="00BF30A1" w:rsidRDefault="00BF30A1" w:rsidP="00646E3D"/>
    <w:p w14:paraId="117C8C1A" w14:textId="77777777" w:rsidR="00BF30A1" w:rsidRDefault="00BF30A1" w:rsidP="00646E3D"/>
    <w:p w14:paraId="09746D55" w14:textId="77777777" w:rsidR="00BF30A1" w:rsidRDefault="00BF30A1" w:rsidP="00646E3D"/>
    <w:p w14:paraId="6D847D9C" w14:textId="77777777" w:rsidR="00BF30A1" w:rsidRDefault="00BF30A1" w:rsidP="00646E3D"/>
    <w:p w14:paraId="696B1C5E" w14:textId="77777777" w:rsidR="00BF30A1" w:rsidRDefault="00BF30A1" w:rsidP="00646E3D"/>
    <w:p w14:paraId="337F04F3" w14:textId="77777777" w:rsidR="00BF30A1" w:rsidRDefault="00BF30A1" w:rsidP="00646E3D"/>
    <w:p w14:paraId="7B2D9A8B" w14:textId="77777777" w:rsidR="00BF30A1" w:rsidRDefault="00BF30A1" w:rsidP="00646E3D"/>
    <w:p w14:paraId="42F3B827" w14:textId="77777777" w:rsidR="00BF30A1" w:rsidRDefault="00BF30A1" w:rsidP="00646E3D"/>
    <w:p w14:paraId="7E0FF090" w14:textId="77777777" w:rsidR="00BF30A1" w:rsidRDefault="00BF30A1" w:rsidP="00646E3D"/>
    <w:p w14:paraId="6400544B" w14:textId="77777777" w:rsidR="00BF30A1" w:rsidRDefault="00BF30A1" w:rsidP="00646E3D"/>
    <w:p w14:paraId="751E858C" w14:textId="77777777" w:rsidR="00BF30A1" w:rsidRDefault="00BF30A1" w:rsidP="00646E3D"/>
    <w:p w14:paraId="3A498E21" w14:textId="77777777" w:rsidR="00BF30A1" w:rsidRDefault="00BF30A1" w:rsidP="00646E3D"/>
    <w:p w14:paraId="1664CA53" w14:textId="77777777" w:rsidR="00BF30A1" w:rsidRDefault="00BF30A1" w:rsidP="00646E3D"/>
    <w:p w14:paraId="6183F141" w14:textId="77777777" w:rsidR="00BF30A1" w:rsidRDefault="00BF30A1" w:rsidP="00646E3D"/>
    <w:p w14:paraId="194479A5" w14:textId="77777777" w:rsidR="00BF30A1" w:rsidRDefault="00BF30A1" w:rsidP="00646E3D"/>
    <w:p w14:paraId="34A76A41" w14:textId="77777777" w:rsidR="00BF30A1" w:rsidRDefault="00BF30A1" w:rsidP="00646E3D"/>
    <w:p w14:paraId="52A811DD" w14:textId="77777777" w:rsidR="00BF30A1" w:rsidRDefault="00BF30A1" w:rsidP="00646E3D"/>
    <w:p w14:paraId="7A026CAB" w14:textId="77777777" w:rsidR="00BF30A1" w:rsidRDefault="00BF30A1" w:rsidP="00646E3D"/>
    <w:p w14:paraId="5DDA6A05" w14:textId="77777777" w:rsidR="00BF30A1" w:rsidRDefault="00BF30A1" w:rsidP="00646E3D"/>
    <w:p w14:paraId="7A3E3131" w14:textId="77777777" w:rsidR="00BF30A1" w:rsidRDefault="00BF30A1" w:rsidP="00646E3D"/>
    <w:p w14:paraId="6635A796" w14:textId="77777777" w:rsidR="005F6C7B" w:rsidRDefault="005F6C7B" w:rsidP="00646E3D"/>
    <w:p w14:paraId="2267B276" w14:textId="46737A90" w:rsidR="009459F0" w:rsidRPr="00E03C5B" w:rsidRDefault="009459F0" w:rsidP="009459F0">
      <w:pPr>
        <w:pStyle w:val="Heading3"/>
        <w:numPr>
          <w:ilvl w:val="0"/>
          <w:numId w:val="17"/>
        </w:numPr>
        <w:ind w:left="0"/>
        <w:rPr>
          <w:rFonts w:asciiTheme="minorHAnsi" w:hAnsiTheme="minorHAnsi" w:cstheme="minorHAnsi"/>
          <w:sz w:val="32"/>
          <w:szCs w:val="32"/>
        </w:rPr>
      </w:pPr>
      <w:bookmarkStart w:id="1514" w:name="_Toc197123056"/>
      <w:r w:rsidRPr="00E03C5B">
        <w:rPr>
          <w:rFonts w:asciiTheme="minorHAnsi" w:hAnsiTheme="minorHAnsi" w:cstheme="minorHAnsi"/>
          <w:sz w:val="32"/>
          <w:szCs w:val="32"/>
        </w:rPr>
        <w:lastRenderedPageBreak/>
        <w:t>P</w:t>
      </w:r>
      <w:bookmarkEnd w:id="1512"/>
      <w:r>
        <w:rPr>
          <w:rFonts w:asciiTheme="minorHAnsi" w:hAnsiTheme="minorHAnsi" w:cstheme="minorHAnsi"/>
          <w:sz w:val="32"/>
          <w:szCs w:val="32"/>
        </w:rPr>
        <w:t>roject Closure and Handover</w:t>
      </w:r>
      <w:bookmarkEnd w:id="1514"/>
      <w:r w:rsidRPr="00E03C5B">
        <w:rPr>
          <w:rFonts w:asciiTheme="minorHAnsi" w:hAnsiTheme="minorHAnsi" w:cstheme="minorHAnsi"/>
          <w:sz w:val="32"/>
          <w:szCs w:val="32"/>
        </w:rPr>
        <w:br/>
      </w:r>
    </w:p>
    <w:p w14:paraId="7F36134F" w14:textId="77777777" w:rsidR="009459F0" w:rsidRDefault="009459F0" w:rsidP="009459F0">
      <w:pPr>
        <w:rPr>
          <w:rFonts w:asciiTheme="minorHAnsi" w:hAnsiTheme="minorHAnsi" w:cstheme="minorHAnsi"/>
          <w:b/>
          <w:bCs/>
          <w:sz w:val="28"/>
          <w:szCs w:val="28"/>
        </w:rPr>
      </w:pPr>
      <w:bookmarkStart w:id="1515" w:name="_Toc183276152"/>
      <w:bookmarkStart w:id="1516" w:name="_Toc185863028"/>
      <w:r w:rsidRPr="0042097F">
        <w:rPr>
          <w:rFonts w:asciiTheme="minorHAnsi" w:hAnsiTheme="minorHAnsi" w:cstheme="minorHAnsi"/>
          <w:b/>
          <w:bCs/>
          <w:sz w:val="28"/>
          <w:szCs w:val="28"/>
        </w:rPr>
        <w:t>Process Flow</w:t>
      </w:r>
      <w:bookmarkEnd w:id="1515"/>
      <w:bookmarkEnd w:id="1516"/>
    </w:p>
    <w:p w14:paraId="588FB19D" w14:textId="5D87E29B" w:rsidR="009459F0" w:rsidRPr="0042097F" w:rsidRDefault="00741351" w:rsidP="00741351">
      <w:pPr>
        <w:ind w:hanging="709"/>
        <w:rPr>
          <w:rFonts w:asciiTheme="minorHAnsi" w:hAnsiTheme="minorHAnsi" w:cstheme="minorHAnsi"/>
          <w:b/>
          <w:bCs/>
          <w:sz w:val="28"/>
          <w:szCs w:val="28"/>
        </w:rPr>
      </w:pPr>
      <w:r w:rsidRPr="00741351">
        <w:rPr>
          <w:noProof/>
        </w:rPr>
        <w:drawing>
          <wp:inline distT="0" distB="0" distL="0" distR="0" wp14:anchorId="295DA47B" wp14:editId="6111EBBB">
            <wp:extent cx="6565900" cy="4159250"/>
            <wp:effectExtent l="0" t="0" r="6350" b="0"/>
            <wp:docPr id="15095043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5900" cy="4159250"/>
                    </a:xfrm>
                    <a:prstGeom prst="rect">
                      <a:avLst/>
                    </a:prstGeom>
                    <a:noFill/>
                    <a:ln>
                      <a:noFill/>
                    </a:ln>
                  </pic:spPr>
                </pic:pic>
              </a:graphicData>
            </a:graphic>
          </wp:inline>
        </w:drawing>
      </w:r>
    </w:p>
    <w:p w14:paraId="1B9DADE0" w14:textId="77777777" w:rsidR="009459F0" w:rsidRPr="00E03C5B" w:rsidRDefault="009459F0" w:rsidP="009459F0">
      <w:pPr>
        <w:rPr>
          <w:rFonts w:asciiTheme="minorHAnsi" w:hAnsiTheme="minorHAnsi" w:cstheme="minorHAnsi"/>
          <w:sz w:val="28"/>
          <w:szCs w:val="28"/>
        </w:rPr>
      </w:pPr>
    </w:p>
    <w:p w14:paraId="0B243C0D" w14:textId="77777777" w:rsidR="009459F0" w:rsidRPr="00E03C5B" w:rsidRDefault="009459F0" w:rsidP="009459F0">
      <w:pPr>
        <w:ind w:left="720"/>
        <w:rPr>
          <w:rFonts w:asciiTheme="minorHAnsi" w:hAnsiTheme="minorHAnsi" w:cstheme="minorHAnsi"/>
          <w:sz w:val="28"/>
          <w:szCs w:val="28"/>
        </w:rPr>
      </w:pPr>
    </w:p>
    <w:p w14:paraId="082071C1" w14:textId="77777777" w:rsidR="009459F0" w:rsidRPr="00004755" w:rsidRDefault="009459F0" w:rsidP="009459F0">
      <w:bookmarkStart w:id="1517" w:name="_Toc183276153"/>
      <w:bookmarkStart w:id="1518" w:name="_Toc185863029"/>
      <w:r w:rsidRPr="0042097F">
        <w:rPr>
          <w:rFonts w:asciiTheme="minorHAnsi" w:hAnsiTheme="minorHAnsi" w:cstheme="minorHAnsi"/>
          <w:b/>
          <w:bCs/>
          <w:sz w:val="28"/>
          <w:szCs w:val="28"/>
        </w:rPr>
        <w:t>Process Narrative</w:t>
      </w:r>
      <w:bookmarkEnd w:id="1517"/>
      <w:bookmarkEnd w:id="1518"/>
      <w:r w:rsidRPr="00CA7103">
        <w:rPr>
          <w:sz w:val="22"/>
          <w:szCs w:val="22"/>
        </w:rPr>
        <w:br/>
      </w:r>
    </w:p>
    <w:tbl>
      <w:tblPr>
        <w:tblStyle w:val="RivisionHistory"/>
        <w:tblW w:w="582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591"/>
        <w:gridCol w:w="1251"/>
        <w:gridCol w:w="1113"/>
        <w:gridCol w:w="1521"/>
      </w:tblGrid>
      <w:tr w:rsidR="009459F0" w:rsidRPr="00CA7103" w14:paraId="168790C9" w14:textId="77777777" w:rsidTr="00B1154F">
        <w:trPr>
          <w:cnfStyle w:val="100000000000" w:firstRow="1" w:lastRow="0" w:firstColumn="0" w:lastColumn="0" w:oddVBand="0" w:evenVBand="0" w:oddHBand="0" w:evenHBand="0" w:firstRowFirstColumn="0" w:firstRowLastColumn="0" w:lastRowFirstColumn="0" w:lastRowLastColumn="0"/>
        </w:trPr>
        <w:tc>
          <w:tcPr>
            <w:tcW w:w="3146" w:type="pct"/>
            <w:shd w:val="clear" w:color="D2D2D2" w:fill="D2D2D2"/>
          </w:tcPr>
          <w:p w14:paraId="5FB8A0F9" w14:textId="77777777" w:rsidR="009459F0" w:rsidRPr="00CA7103" w:rsidRDefault="009459F0" w:rsidP="00B1154F">
            <w:pPr>
              <w:jc w:val="center"/>
              <w:rPr>
                <w:rFonts w:asciiTheme="minorHAnsi" w:hAnsiTheme="minorHAnsi" w:cstheme="minorHAnsi"/>
                <w:sz w:val="22"/>
                <w:szCs w:val="22"/>
              </w:rPr>
            </w:pPr>
            <w:r w:rsidRPr="00CA7103">
              <w:rPr>
                <w:rFonts w:asciiTheme="minorHAnsi" w:hAnsiTheme="minorHAnsi" w:cstheme="minorHAnsi"/>
                <w:b/>
                <w:sz w:val="22"/>
                <w:szCs w:val="22"/>
              </w:rPr>
              <w:t>Description</w:t>
            </w:r>
          </w:p>
        </w:tc>
        <w:tc>
          <w:tcPr>
            <w:tcW w:w="597" w:type="pct"/>
            <w:shd w:val="clear" w:color="D2D2D2" w:fill="D2D2D2"/>
          </w:tcPr>
          <w:p w14:paraId="49046293" w14:textId="77777777" w:rsidR="009459F0" w:rsidRPr="00CA7103" w:rsidRDefault="009459F0" w:rsidP="00B1154F">
            <w:pPr>
              <w:rPr>
                <w:rFonts w:asciiTheme="minorHAnsi" w:hAnsiTheme="minorHAnsi" w:cstheme="minorHAnsi"/>
                <w:sz w:val="22"/>
                <w:szCs w:val="22"/>
              </w:rPr>
            </w:pPr>
            <w:r w:rsidRPr="00CA7103">
              <w:rPr>
                <w:rFonts w:asciiTheme="minorHAnsi" w:hAnsiTheme="minorHAnsi" w:cstheme="minorHAnsi"/>
                <w:b/>
                <w:sz w:val="22"/>
                <w:szCs w:val="22"/>
              </w:rPr>
              <w:t>Performed By</w:t>
            </w:r>
          </w:p>
        </w:tc>
        <w:tc>
          <w:tcPr>
            <w:tcW w:w="531" w:type="pct"/>
            <w:shd w:val="clear" w:color="D2D2D2" w:fill="D2D2D2"/>
          </w:tcPr>
          <w:p w14:paraId="48466D61" w14:textId="77777777" w:rsidR="009459F0" w:rsidRPr="00CA7103" w:rsidRDefault="009459F0" w:rsidP="00B1154F">
            <w:pPr>
              <w:rPr>
                <w:rFonts w:asciiTheme="minorHAnsi" w:hAnsiTheme="minorHAnsi" w:cstheme="minorHAnsi"/>
                <w:sz w:val="22"/>
                <w:szCs w:val="22"/>
              </w:rPr>
            </w:pPr>
            <w:r w:rsidRPr="00CA7103">
              <w:rPr>
                <w:rFonts w:asciiTheme="minorHAnsi" w:hAnsiTheme="minorHAnsi" w:cstheme="minorHAnsi"/>
                <w:b/>
                <w:sz w:val="22"/>
                <w:szCs w:val="22"/>
              </w:rPr>
              <w:t>Frequency</w:t>
            </w:r>
          </w:p>
        </w:tc>
        <w:tc>
          <w:tcPr>
            <w:tcW w:w="726" w:type="pct"/>
            <w:shd w:val="clear" w:color="D2D2D2" w:fill="D2D2D2"/>
          </w:tcPr>
          <w:p w14:paraId="50DF031F" w14:textId="77777777" w:rsidR="009459F0" w:rsidRPr="00CA7103" w:rsidRDefault="009459F0" w:rsidP="00B1154F">
            <w:pPr>
              <w:rPr>
                <w:rFonts w:asciiTheme="minorHAnsi" w:hAnsiTheme="minorHAnsi" w:cstheme="minorHAnsi"/>
                <w:sz w:val="22"/>
                <w:szCs w:val="22"/>
              </w:rPr>
            </w:pPr>
            <w:r w:rsidRPr="00CA7103">
              <w:rPr>
                <w:rFonts w:asciiTheme="minorHAnsi" w:hAnsiTheme="minorHAnsi" w:cstheme="minorHAnsi"/>
                <w:b/>
                <w:sz w:val="22"/>
                <w:szCs w:val="22"/>
              </w:rPr>
              <w:t>System / Manual</w:t>
            </w:r>
          </w:p>
        </w:tc>
      </w:tr>
      <w:tr w:rsidR="009459F0" w:rsidRPr="00CA7103" w14:paraId="700B6DDE" w14:textId="77777777" w:rsidTr="00B1154F">
        <w:tc>
          <w:tcPr>
            <w:tcW w:w="3146" w:type="pct"/>
          </w:tcPr>
          <w:p w14:paraId="69CA1E4C" w14:textId="640B8887" w:rsidR="009459F0" w:rsidRDefault="00882860" w:rsidP="00B1154F">
            <w:pPr>
              <w:rPr>
                <w:rFonts w:asciiTheme="minorHAnsi" w:hAnsiTheme="minorHAnsi" w:cstheme="minorHAnsi"/>
                <w:b/>
                <w:sz w:val="22"/>
                <w:szCs w:val="22"/>
              </w:rPr>
            </w:pPr>
            <w:r>
              <w:rPr>
                <w:rFonts w:asciiTheme="minorHAnsi" w:hAnsiTheme="minorHAnsi" w:cstheme="minorHAnsi"/>
                <w:b/>
                <w:sz w:val="22"/>
                <w:szCs w:val="22"/>
              </w:rPr>
              <w:t>3</w:t>
            </w:r>
            <w:r w:rsidR="009459F0" w:rsidRPr="00CA7103">
              <w:rPr>
                <w:rFonts w:asciiTheme="minorHAnsi" w:hAnsiTheme="minorHAnsi" w:cstheme="minorHAnsi"/>
                <w:b/>
                <w:sz w:val="22"/>
                <w:szCs w:val="22"/>
              </w:rPr>
              <w:t xml:space="preserve">.1 </w:t>
            </w:r>
            <w:r w:rsidR="009459F0">
              <w:rPr>
                <w:rFonts w:asciiTheme="minorHAnsi" w:hAnsiTheme="minorHAnsi" w:cstheme="minorHAnsi"/>
                <w:b/>
                <w:sz w:val="22"/>
                <w:szCs w:val="22"/>
              </w:rPr>
              <w:t>Pre Commissioning</w:t>
            </w:r>
          </w:p>
          <w:p w14:paraId="09F93B0E" w14:textId="77777777" w:rsidR="009459F0" w:rsidRDefault="009459F0" w:rsidP="00B1154F">
            <w:pPr>
              <w:rPr>
                <w:rFonts w:asciiTheme="minorHAnsi" w:hAnsiTheme="minorHAnsi" w:cstheme="minorHAnsi"/>
                <w:b/>
                <w:sz w:val="22"/>
                <w:szCs w:val="22"/>
              </w:rPr>
            </w:pPr>
          </w:p>
          <w:p w14:paraId="395B3BB6" w14:textId="77777777" w:rsidR="009459F0" w:rsidRPr="00E35CCD" w:rsidRDefault="009459F0" w:rsidP="00B1154F">
            <w:pPr>
              <w:rPr>
                <w:rFonts w:asciiTheme="minorHAnsi" w:hAnsiTheme="minorHAnsi" w:cstheme="minorHAnsi"/>
                <w:bCs/>
                <w:sz w:val="22"/>
                <w:szCs w:val="22"/>
              </w:rPr>
            </w:pPr>
            <w:r>
              <w:rPr>
                <w:rFonts w:asciiTheme="minorHAnsi" w:hAnsiTheme="minorHAnsi" w:cstheme="minorHAnsi"/>
                <w:bCs/>
                <w:sz w:val="22"/>
                <w:szCs w:val="22"/>
              </w:rPr>
              <w:t>Site team to c</w:t>
            </w:r>
            <w:r w:rsidRPr="0056736F">
              <w:rPr>
                <w:rFonts w:asciiTheme="minorHAnsi" w:hAnsiTheme="minorHAnsi" w:cstheme="minorHAnsi"/>
                <w:bCs/>
                <w:sz w:val="22"/>
                <w:szCs w:val="22"/>
              </w:rPr>
              <w:t>onduct a final inspection</w:t>
            </w:r>
            <w:r>
              <w:rPr>
                <w:rFonts w:asciiTheme="minorHAnsi" w:hAnsiTheme="minorHAnsi" w:cstheme="minorHAnsi"/>
                <w:bCs/>
                <w:sz w:val="22"/>
                <w:szCs w:val="22"/>
              </w:rPr>
              <w:t xml:space="preserve"> and pre commissioning</w:t>
            </w:r>
            <w:r w:rsidRPr="0056736F">
              <w:rPr>
                <w:rFonts w:asciiTheme="minorHAnsi" w:hAnsiTheme="minorHAnsi" w:cstheme="minorHAnsi"/>
                <w:bCs/>
                <w:sz w:val="22"/>
                <w:szCs w:val="22"/>
              </w:rPr>
              <w:t xml:space="preserve"> of the completed work</w:t>
            </w:r>
            <w:r>
              <w:rPr>
                <w:rFonts w:asciiTheme="minorHAnsi" w:hAnsiTheme="minorHAnsi" w:cstheme="minorHAnsi"/>
                <w:bCs/>
                <w:sz w:val="22"/>
                <w:szCs w:val="22"/>
              </w:rPr>
              <w:t xml:space="preserve"> as per drawing</w:t>
            </w:r>
            <w:r w:rsidRPr="0056736F">
              <w:rPr>
                <w:rFonts w:asciiTheme="minorHAnsi" w:hAnsiTheme="minorHAnsi" w:cstheme="minorHAnsi"/>
                <w:bCs/>
                <w:sz w:val="22"/>
                <w:szCs w:val="22"/>
              </w:rPr>
              <w:t xml:space="preserve"> with the contractor and compile a snag list, detailing any issues or defects that need to be addressed. Include specific rectifications required for each identified item.</w:t>
            </w:r>
          </w:p>
        </w:tc>
        <w:tc>
          <w:tcPr>
            <w:tcW w:w="597" w:type="pct"/>
          </w:tcPr>
          <w:p w14:paraId="7C0E94B9"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Site Team</w:t>
            </w:r>
          </w:p>
        </w:tc>
        <w:tc>
          <w:tcPr>
            <w:tcW w:w="531" w:type="pct"/>
          </w:tcPr>
          <w:p w14:paraId="566C74B7"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726" w:type="pct"/>
          </w:tcPr>
          <w:p w14:paraId="19C685E5"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Manual</w:t>
            </w:r>
          </w:p>
        </w:tc>
      </w:tr>
      <w:tr w:rsidR="009459F0" w:rsidRPr="00CA7103" w14:paraId="7A3D81BC" w14:textId="77777777" w:rsidTr="00B1154F">
        <w:tc>
          <w:tcPr>
            <w:tcW w:w="3146" w:type="pct"/>
          </w:tcPr>
          <w:p w14:paraId="0182C906" w14:textId="6C2FC744" w:rsidR="009459F0" w:rsidRDefault="00882860" w:rsidP="00B1154F">
            <w:pPr>
              <w:rPr>
                <w:rFonts w:asciiTheme="minorHAnsi" w:hAnsiTheme="minorHAnsi" w:cstheme="minorHAnsi"/>
                <w:b/>
                <w:sz w:val="22"/>
                <w:szCs w:val="22"/>
              </w:rPr>
            </w:pPr>
            <w:r>
              <w:rPr>
                <w:rFonts w:asciiTheme="minorHAnsi" w:hAnsiTheme="minorHAnsi" w:cstheme="minorHAnsi"/>
                <w:b/>
                <w:sz w:val="22"/>
                <w:szCs w:val="22"/>
              </w:rPr>
              <w:t>3</w:t>
            </w:r>
            <w:r w:rsidR="009459F0" w:rsidRPr="00CA7103">
              <w:rPr>
                <w:rFonts w:asciiTheme="minorHAnsi" w:hAnsiTheme="minorHAnsi" w:cstheme="minorHAnsi"/>
                <w:b/>
                <w:sz w:val="22"/>
                <w:szCs w:val="22"/>
              </w:rPr>
              <w:t>.</w:t>
            </w:r>
            <w:r w:rsidR="009459F0">
              <w:rPr>
                <w:rFonts w:asciiTheme="minorHAnsi" w:hAnsiTheme="minorHAnsi" w:cstheme="minorHAnsi"/>
                <w:b/>
                <w:sz w:val="22"/>
                <w:szCs w:val="22"/>
              </w:rPr>
              <w:t>2 Commissioning</w:t>
            </w:r>
          </w:p>
          <w:p w14:paraId="1166A9E6" w14:textId="77777777" w:rsidR="009459F0" w:rsidRPr="00E65C25" w:rsidRDefault="009459F0" w:rsidP="00B1154F">
            <w:pPr>
              <w:rPr>
                <w:rFonts w:asciiTheme="minorHAnsi" w:hAnsiTheme="minorHAnsi" w:cstheme="minorHAnsi"/>
                <w:bCs/>
                <w:sz w:val="22"/>
                <w:szCs w:val="22"/>
              </w:rPr>
            </w:pPr>
          </w:p>
          <w:p w14:paraId="2A90914F" w14:textId="77777777" w:rsidR="009459F0" w:rsidRPr="00107358" w:rsidRDefault="009459F0" w:rsidP="00B1154F">
            <w:pPr>
              <w:rPr>
                <w:rFonts w:asciiTheme="minorHAnsi" w:hAnsiTheme="minorHAnsi" w:cstheme="minorHAnsi"/>
                <w:bCs/>
                <w:sz w:val="22"/>
                <w:szCs w:val="22"/>
              </w:rPr>
            </w:pPr>
            <w:r w:rsidRPr="00E65C25">
              <w:rPr>
                <w:rFonts w:asciiTheme="minorHAnsi" w:hAnsiTheme="minorHAnsi" w:cstheme="minorHAnsi"/>
                <w:bCs/>
                <w:sz w:val="22"/>
                <w:szCs w:val="22"/>
              </w:rPr>
              <w:t>After the Site team completes the inspection, proceed with the</w:t>
            </w:r>
            <w:r>
              <w:rPr>
                <w:rFonts w:asciiTheme="minorHAnsi" w:hAnsiTheme="minorHAnsi" w:cstheme="minorHAnsi"/>
                <w:bCs/>
                <w:sz w:val="22"/>
                <w:szCs w:val="22"/>
              </w:rPr>
              <w:t xml:space="preserve"> </w:t>
            </w:r>
            <w:r w:rsidRPr="00E65C25">
              <w:rPr>
                <w:rFonts w:asciiTheme="minorHAnsi" w:hAnsiTheme="minorHAnsi" w:cstheme="minorHAnsi"/>
                <w:bCs/>
                <w:sz w:val="22"/>
                <w:szCs w:val="22"/>
              </w:rPr>
              <w:t xml:space="preserve">commissioning. Identify any defects during this process and </w:t>
            </w:r>
            <w:r>
              <w:rPr>
                <w:rFonts w:asciiTheme="minorHAnsi" w:hAnsiTheme="minorHAnsi" w:cstheme="minorHAnsi"/>
                <w:bCs/>
                <w:sz w:val="22"/>
                <w:szCs w:val="22"/>
              </w:rPr>
              <w:t>make the punch list of it.</w:t>
            </w:r>
          </w:p>
        </w:tc>
        <w:tc>
          <w:tcPr>
            <w:tcW w:w="597" w:type="pct"/>
          </w:tcPr>
          <w:p w14:paraId="07233DE3"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Site Team</w:t>
            </w:r>
          </w:p>
        </w:tc>
        <w:tc>
          <w:tcPr>
            <w:tcW w:w="531" w:type="pct"/>
          </w:tcPr>
          <w:p w14:paraId="6E09CF71"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726" w:type="pct"/>
          </w:tcPr>
          <w:p w14:paraId="09681D6D" w14:textId="7777777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9459F0" w:rsidRPr="00CA7103" w14:paraId="5AB91A6E" w14:textId="77777777" w:rsidTr="00B1154F">
        <w:tc>
          <w:tcPr>
            <w:tcW w:w="3146" w:type="pct"/>
          </w:tcPr>
          <w:p w14:paraId="24A710C5" w14:textId="77777777" w:rsidR="009459F0" w:rsidRPr="00E65C25" w:rsidRDefault="009459F0" w:rsidP="00B1154F">
            <w:pPr>
              <w:pStyle w:val="ListParagraph"/>
              <w:numPr>
                <w:ilvl w:val="1"/>
                <w:numId w:val="17"/>
              </w:numPr>
              <w:rPr>
                <w:rFonts w:cstheme="minorHAnsi"/>
                <w:b/>
              </w:rPr>
            </w:pPr>
            <w:r w:rsidRPr="00E65C25">
              <w:rPr>
                <w:rFonts w:cstheme="minorHAnsi"/>
                <w:b/>
              </w:rPr>
              <w:t>Punch List</w:t>
            </w:r>
          </w:p>
          <w:p w14:paraId="383B18A1" w14:textId="77777777" w:rsidR="009459F0" w:rsidRPr="00E65C25" w:rsidRDefault="009459F0" w:rsidP="00B1154F">
            <w:pPr>
              <w:rPr>
                <w:rFonts w:cstheme="minorHAnsi"/>
                <w:b/>
              </w:rPr>
            </w:pPr>
            <w:r>
              <w:rPr>
                <w:rFonts w:asciiTheme="minorHAnsi" w:hAnsiTheme="minorHAnsi" w:cstheme="minorHAnsi"/>
                <w:bCs/>
                <w:sz w:val="22"/>
                <w:szCs w:val="22"/>
              </w:rPr>
              <w:lastRenderedPageBreak/>
              <w:t>Upon receiving the Punch list, promptly begin addressing and rectifying the identified issue.</w:t>
            </w:r>
          </w:p>
        </w:tc>
        <w:tc>
          <w:tcPr>
            <w:tcW w:w="597" w:type="pct"/>
          </w:tcPr>
          <w:p w14:paraId="4E2CA1C5" w14:textId="60065FE8"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lastRenderedPageBreak/>
              <w:t>Site Team</w:t>
            </w:r>
          </w:p>
        </w:tc>
        <w:tc>
          <w:tcPr>
            <w:tcW w:w="531" w:type="pct"/>
          </w:tcPr>
          <w:p w14:paraId="2146CEC5"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726" w:type="pct"/>
          </w:tcPr>
          <w:p w14:paraId="34772AFE"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Manual</w:t>
            </w:r>
          </w:p>
        </w:tc>
      </w:tr>
      <w:tr w:rsidR="009459F0" w:rsidRPr="00CA7103" w14:paraId="5F10BEF9" w14:textId="77777777" w:rsidTr="00B1154F">
        <w:tc>
          <w:tcPr>
            <w:tcW w:w="3146" w:type="pct"/>
          </w:tcPr>
          <w:p w14:paraId="0A37C4BB" w14:textId="04337A11" w:rsidR="009459F0" w:rsidRDefault="00882860" w:rsidP="00B1154F">
            <w:pPr>
              <w:rPr>
                <w:rFonts w:asciiTheme="minorHAnsi" w:hAnsiTheme="minorHAnsi" w:cstheme="minorHAnsi"/>
                <w:b/>
                <w:sz w:val="22"/>
                <w:szCs w:val="22"/>
              </w:rPr>
            </w:pPr>
            <w:r>
              <w:rPr>
                <w:rFonts w:asciiTheme="minorHAnsi" w:hAnsiTheme="minorHAnsi" w:cstheme="minorHAnsi"/>
                <w:b/>
                <w:sz w:val="22"/>
                <w:szCs w:val="22"/>
              </w:rPr>
              <w:t>3</w:t>
            </w:r>
            <w:r w:rsidR="009459F0" w:rsidRPr="00CA7103">
              <w:rPr>
                <w:rFonts w:asciiTheme="minorHAnsi" w:hAnsiTheme="minorHAnsi" w:cstheme="minorHAnsi"/>
                <w:b/>
                <w:sz w:val="22"/>
                <w:szCs w:val="22"/>
              </w:rPr>
              <w:t>.</w:t>
            </w:r>
            <w:r w:rsidR="009459F0">
              <w:rPr>
                <w:rFonts w:asciiTheme="minorHAnsi" w:hAnsiTheme="minorHAnsi" w:cstheme="minorHAnsi"/>
                <w:b/>
                <w:sz w:val="22"/>
                <w:szCs w:val="22"/>
              </w:rPr>
              <w:t>4</w:t>
            </w:r>
            <w:r w:rsidR="009459F0" w:rsidRPr="00CA7103">
              <w:rPr>
                <w:rFonts w:asciiTheme="minorHAnsi" w:hAnsiTheme="minorHAnsi" w:cstheme="minorHAnsi"/>
                <w:b/>
                <w:sz w:val="22"/>
                <w:szCs w:val="22"/>
              </w:rPr>
              <w:t xml:space="preserve"> </w:t>
            </w:r>
            <w:r w:rsidR="009459F0">
              <w:rPr>
                <w:rFonts w:asciiTheme="minorHAnsi" w:hAnsiTheme="minorHAnsi" w:cstheme="minorHAnsi"/>
                <w:b/>
                <w:sz w:val="22"/>
                <w:szCs w:val="22"/>
              </w:rPr>
              <w:t xml:space="preserve">Conducting Training and Handover to </w:t>
            </w:r>
            <w:r w:rsidR="00D47110">
              <w:rPr>
                <w:rFonts w:asciiTheme="minorHAnsi" w:hAnsiTheme="minorHAnsi" w:cstheme="minorHAnsi"/>
                <w:b/>
                <w:sz w:val="22"/>
                <w:szCs w:val="22"/>
              </w:rPr>
              <w:t>Operations</w:t>
            </w:r>
            <w:r w:rsidR="009459F0">
              <w:rPr>
                <w:rFonts w:asciiTheme="minorHAnsi" w:hAnsiTheme="minorHAnsi" w:cstheme="minorHAnsi"/>
                <w:b/>
                <w:sz w:val="22"/>
                <w:szCs w:val="22"/>
              </w:rPr>
              <w:t xml:space="preserve"> Team</w:t>
            </w:r>
          </w:p>
          <w:p w14:paraId="1882FA73" w14:textId="77777777" w:rsidR="009459F0" w:rsidRDefault="009459F0" w:rsidP="00B1154F">
            <w:pPr>
              <w:rPr>
                <w:rFonts w:asciiTheme="minorHAnsi" w:hAnsiTheme="minorHAnsi" w:cstheme="minorHAnsi"/>
                <w:b/>
                <w:sz w:val="22"/>
                <w:szCs w:val="22"/>
              </w:rPr>
            </w:pPr>
          </w:p>
          <w:p w14:paraId="73CED050" w14:textId="5A3F9E21" w:rsidR="009459F0" w:rsidRPr="00CA7103" w:rsidRDefault="009459F0" w:rsidP="00B1154F">
            <w:pPr>
              <w:rPr>
                <w:rFonts w:asciiTheme="minorHAnsi" w:hAnsiTheme="minorHAnsi" w:cstheme="minorHAnsi"/>
                <w:sz w:val="22"/>
                <w:szCs w:val="22"/>
              </w:rPr>
            </w:pPr>
            <w:r w:rsidRPr="000433AA">
              <w:rPr>
                <w:rFonts w:asciiTheme="minorHAnsi" w:hAnsiTheme="minorHAnsi" w:cstheme="minorHAnsi"/>
                <w:bCs/>
                <w:sz w:val="22"/>
                <w:szCs w:val="22"/>
              </w:rPr>
              <w:t xml:space="preserve">Once the work is completed, </w:t>
            </w:r>
            <w:r>
              <w:rPr>
                <w:rFonts w:asciiTheme="minorHAnsi" w:hAnsiTheme="minorHAnsi" w:cstheme="minorHAnsi"/>
                <w:bCs/>
                <w:sz w:val="22"/>
                <w:szCs w:val="22"/>
              </w:rPr>
              <w:t xml:space="preserve">site team </w:t>
            </w:r>
            <w:r w:rsidR="00D47110">
              <w:rPr>
                <w:rFonts w:asciiTheme="minorHAnsi" w:hAnsiTheme="minorHAnsi" w:cstheme="minorHAnsi"/>
                <w:bCs/>
                <w:sz w:val="22"/>
                <w:szCs w:val="22"/>
              </w:rPr>
              <w:t>shall arrange for the</w:t>
            </w:r>
            <w:r>
              <w:rPr>
                <w:rFonts w:asciiTheme="minorHAnsi" w:hAnsiTheme="minorHAnsi" w:cstheme="minorHAnsi"/>
                <w:bCs/>
                <w:sz w:val="22"/>
                <w:szCs w:val="22"/>
              </w:rPr>
              <w:t xml:space="preserve"> train</w:t>
            </w:r>
            <w:r w:rsidR="00D47110">
              <w:rPr>
                <w:rFonts w:asciiTheme="minorHAnsi" w:hAnsiTheme="minorHAnsi" w:cstheme="minorHAnsi"/>
                <w:bCs/>
                <w:sz w:val="22"/>
                <w:szCs w:val="22"/>
              </w:rPr>
              <w:t xml:space="preserve">ing </w:t>
            </w:r>
            <w:r>
              <w:rPr>
                <w:rFonts w:asciiTheme="minorHAnsi" w:hAnsiTheme="minorHAnsi" w:cstheme="minorHAnsi"/>
                <w:bCs/>
                <w:sz w:val="22"/>
                <w:szCs w:val="22"/>
              </w:rPr>
              <w:t xml:space="preserve"> and </w:t>
            </w:r>
            <w:r w:rsidRPr="000433AA">
              <w:rPr>
                <w:rFonts w:asciiTheme="minorHAnsi" w:hAnsiTheme="minorHAnsi" w:cstheme="minorHAnsi"/>
                <w:bCs/>
                <w:sz w:val="22"/>
                <w:szCs w:val="22"/>
              </w:rPr>
              <w:t xml:space="preserve">hand over the project to the </w:t>
            </w:r>
            <w:r>
              <w:rPr>
                <w:rFonts w:asciiTheme="minorHAnsi" w:hAnsiTheme="minorHAnsi" w:cstheme="minorHAnsi"/>
                <w:bCs/>
                <w:sz w:val="22"/>
                <w:szCs w:val="22"/>
              </w:rPr>
              <w:t>Operations team</w:t>
            </w:r>
            <w:r w:rsidR="000D1644">
              <w:rPr>
                <w:rFonts w:asciiTheme="minorHAnsi" w:hAnsiTheme="minorHAnsi" w:cstheme="minorHAnsi"/>
                <w:bCs/>
                <w:sz w:val="22"/>
                <w:szCs w:val="22"/>
              </w:rPr>
              <w:t xml:space="preserve">, </w:t>
            </w:r>
            <w:r w:rsidRPr="000433AA">
              <w:rPr>
                <w:rFonts w:asciiTheme="minorHAnsi" w:hAnsiTheme="minorHAnsi" w:cstheme="minorHAnsi"/>
                <w:bCs/>
                <w:sz w:val="22"/>
                <w:szCs w:val="22"/>
              </w:rPr>
              <w:t xml:space="preserve">along with all the finalized </w:t>
            </w:r>
            <w:r w:rsidRPr="003027F1">
              <w:rPr>
                <w:rFonts w:asciiTheme="minorHAnsi" w:hAnsiTheme="minorHAnsi" w:cstheme="minorHAnsi"/>
                <w:bCs/>
                <w:sz w:val="22"/>
                <w:szCs w:val="22"/>
              </w:rPr>
              <w:t>as built drawing, operating manuals, warranty certificates, calibration certificate</w:t>
            </w:r>
            <w:r>
              <w:rPr>
                <w:rFonts w:asciiTheme="minorHAnsi" w:hAnsiTheme="minorHAnsi" w:cstheme="minorHAnsi"/>
                <w:bCs/>
                <w:sz w:val="22"/>
                <w:szCs w:val="22"/>
              </w:rPr>
              <w:t>.</w:t>
            </w:r>
          </w:p>
        </w:tc>
        <w:tc>
          <w:tcPr>
            <w:tcW w:w="597" w:type="pct"/>
          </w:tcPr>
          <w:p w14:paraId="601A724A" w14:textId="64191897" w:rsidR="009459F0" w:rsidRPr="00C56E1D" w:rsidRDefault="009459F0" w:rsidP="00B1154F">
            <w:pPr>
              <w:rPr>
                <w:rFonts w:asciiTheme="minorHAnsi" w:hAnsiTheme="minorHAnsi" w:cstheme="minorHAnsi"/>
                <w:b/>
                <w:sz w:val="22"/>
                <w:szCs w:val="22"/>
              </w:rPr>
            </w:pPr>
            <w:r>
              <w:rPr>
                <w:rFonts w:asciiTheme="minorHAnsi" w:hAnsiTheme="minorHAnsi" w:cstheme="minorHAnsi"/>
                <w:b/>
                <w:sz w:val="22"/>
                <w:szCs w:val="22"/>
              </w:rPr>
              <w:t>Site Team</w:t>
            </w:r>
          </w:p>
        </w:tc>
        <w:tc>
          <w:tcPr>
            <w:tcW w:w="531" w:type="pct"/>
          </w:tcPr>
          <w:p w14:paraId="719F6A01"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As and when</w:t>
            </w:r>
          </w:p>
        </w:tc>
        <w:tc>
          <w:tcPr>
            <w:tcW w:w="726" w:type="pct"/>
          </w:tcPr>
          <w:p w14:paraId="0BB2A280" w14:textId="77777777" w:rsidR="009459F0" w:rsidRPr="00C56E1D" w:rsidRDefault="009459F0" w:rsidP="00B1154F">
            <w:pPr>
              <w:rPr>
                <w:rFonts w:asciiTheme="minorHAnsi" w:hAnsiTheme="minorHAnsi" w:cstheme="minorHAnsi"/>
                <w:b/>
                <w:sz w:val="22"/>
                <w:szCs w:val="22"/>
              </w:rPr>
            </w:pPr>
            <w:r w:rsidRPr="00C56E1D">
              <w:rPr>
                <w:rFonts w:asciiTheme="minorHAnsi" w:hAnsiTheme="minorHAnsi" w:cstheme="minorHAnsi"/>
                <w:b/>
                <w:sz w:val="22"/>
                <w:szCs w:val="22"/>
              </w:rPr>
              <w:t>Manual</w:t>
            </w:r>
          </w:p>
        </w:tc>
      </w:tr>
      <w:tr w:rsidR="009459F0" w:rsidRPr="00CA7103" w14:paraId="765F0D72" w14:textId="77777777" w:rsidTr="00B1154F">
        <w:tc>
          <w:tcPr>
            <w:tcW w:w="3146" w:type="pct"/>
          </w:tcPr>
          <w:p w14:paraId="362C8EA9" w14:textId="6605F001" w:rsidR="009459F0" w:rsidRDefault="00882860" w:rsidP="00B1154F">
            <w:pPr>
              <w:rPr>
                <w:rFonts w:asciiTheme="minorHAnsi" w:hAnsiTheme="minorHAnsi" w:cstheme="minorHAnsi"/>
                <w:b/>
                <w:sz w:val="22"/>
                <w:szCs w:val="22"/>
              </w:rPr>
            </w:pPr>
            <w:r>
              <w:rPr>
                <w:rFonts w:asciiTheme="minorHAnsi" w:hAnsiTheme="minorHAnsi" w:cstheme="minorHAnsi"/>
                <w:b/>
                <w:sz w:val="22"/>
                <w:szCs w:val="22"/>
              </w:rPr>
              <w:t>3</w:t>
            </w:r>
            <w:r w:rsidR="009459F0">
              <w:rPr>
                <w:rFonts w:asciiTheme="minorHAnsi" w:hAnsiTheme="minorHAnsi" w:cstheme="minorHAnsi"/>
                <w:b/>
                <w:sz w:val="22"/>
                <w:szCs w:val="22"/>
              </w:rPr>
              <w:t>.</w:t>
            </w:r>
            <w:r w:rsidR="0083095F">
              <w:rPr>
                <w:rFonts w:asciiTheme="minorHAnsi" w:hAnsiTheme="minorHAnsi" w:cstheme="minorHAnsi"/>
                <w:b/>
                <w:sz w:val="22"/>
                <w:szCs w:val="22"/>
              </w:rPr>
              <w:t>5</w:t>
            </w:r>
            <w:r w:rsidR="009459F0">
              <w:rPr>
                <w:rFonts w:asciiTheme="minorHAnsi" w:hAnsiTheme="minorHAnsi" w:cstheme="minorHAnsi"/>
                <w:b/>
                <w:sz w:val="22"/>
                <w:szCs w:val="22"/>
              </w:rPr>
              <w:t xml:space="preserve"> Final Invoice</w:t>
            </w:r>
          </w:p>
          <w:p w14:paraId="6669A855" w14:textId="77777777" w:rsidR="009459F0" w:rsidRDefault="009459F0" w:rsidP="00B1154F">
            <w:pPr>
              <w:rPr>
                <w:rFonts w:asciiTheme="minorHAnsi" w:hAnsiTheme="minorHAnsi" w:cstheme="minorHAnsi"/>
                <w:b/>
                <w:sz w:val="22"/>
                <w:szCs w:val="22"/>
              </w:rPr>
            </w:pPr>
          </w:p>
          <w:p w14:paraId="7E6BC288" w14:textId="61F5FAC4" w:rsidR="009459F0" w:rsidRDefault="009459F0" w:rsidP="00B1154F">
            <w:pPr>
              <w:rPr>
                <w:rFonts w:asciiTheme="minorHAnsi" w:hAnsiTheme="minorHAnsi" w:cstheme="minorHAnsi"/>
                <w:b/>
                <w:sz w:val="22"/>
                <w:szCs w:val="22"/>
              </w:rPr>
            </w:pPr>
            <w:r w:rsidRPr="002A4964">
              <w:rPr>
                <w:rFonts w:asciiTheme="minorHAnsi" w:hAnsiTheme="minorHAnsi" w:cstheme="minorHAnsi"/>
                <w:bCs/>
                <w:sz w:val="22"/>
                <w:szCs w:val="22"/>
              </w:rPr>
              <w:t>After completing the work and handing it over</w:t>
            </w:r>
            <w:r>
              <w:rPr>
                <w:rFonts w:asciiTheme="minorHAnsi" w:hAnsiTheme="minorHAnsi" w:cstheme="minorHAnsi"/>
                <w:bCs/>
                <w:sz w:val="22"/>
                <w:szCs w:val="22"/>
              </w:rPr>
              <w:t xml:space="preserve"> to operations team</w:t>
            </w:r>
            <w:r w:rsidRPr="002A4964">
              <w:rPr>
                <w:rFonts w:asciiTheme="minorHAnsi" w:hAnsiTheme="minorHAnsi" w:cstheme="minorHAnsi"/>
                <w:bCs/>
                <w:sz w:val="22"/>
                <w:szCs w:val="22"/>
              </w:rPr>
              <w:t>, the site team must initiate the final billing process for each contractor. the contractor to submit the final bill, accompanied by a reconciliation of materials.</w:t>
            </w:r>
          </w:p>
        </w:tc>
        <w:tc>
          <w:tcPr>
            <w:tcW w:w="597" w:type="pct"/>
          </w:tcPr>
          <w:p w14:paraId="0712CCB4"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Commercial Team</w:t>
            </w:r>
          </w:p>
        </w:tc>
        <w:tc>
          <w:tcPr>
            <w:tcW w:w="531" w:type="pct"/>
          </w:tcPr>
          <w:p w14:paraId="7743BB14"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As and when</w:t>
            </w:r>
          </w:p>
        </w:tc>
        <w:tc>
          <w:tcPr>
            <w:tcW w:w="726" w:type="pct"/>
          </w:tcPr>
          <w:p w14:paraId="7C6CD61D" w14:textId="77777777" w:rsidR="009459F0" w:rsidRDefault="009459F0" w:rsidP="00B1154F">
            <w:pPr>
              <w:rPr>
                <w:rFonts w:asciiTheme="minorHAnsi" w:hAnsiTheme="minorHAnsi" w:cstheme="minorHAnsi"/>
                <w:b/>
                <w:sz w:val="22"/>
                <w:szCs w:val="22"/>
              </w:rPr>
            </w:pPr>
            <w:r>
              <w:rPr>
                <w:rFonts w:asciiTheme="minorHAnsi" w:hAnsiTheme="minorHAnsi" w:cstheme="minorHAnsi"/>
                <w:b/>
                <w:sz w:val="22"/>
                <w:szCs w:val="22"/>
              </w:rPr>
              <w:t>Manual</w:t>
            </w:r>
          </w:p>
        </w:tc>
      </w:tr>
      <w:tr w:rsidR="0083095F" w:rsidRPr="00CA7103" w14:paraId="0CBDF95B" w14:textId="77777777" w:rsidTr="00B1154F">
        <w:tc>
          <w:tcPr>
            <w:tcW w:w="3146" w:type="pct"/>
          </w:tcPr>
          <w:p w14:paraId="046891FA" w14:textId="6EE2904B" w:rsidR="0083095F" w:rsidRDefault="00882860" w:rsidP="0083095F">
            <w:pPr>
              <w:rPr>
                <w:rFonts w:asciiTheme="minorHAnsi" w:hAnsiTheme="minorHAnsi" w:cstheme="minorHAnsi"/>
                <w:b/>
                <w:sz w:val="22"/>
                <w:szCs w:val="22"/>
              </w:rPr>
            </w:pPr>
            <w:r>
              <w:rPr>
                <w:rFonts w:asciiTheme="minorHAnsi" w:hAnsiTheme="minorHAnsi" w:cstheme="minorHAnsi"/>
                <w:b/>
                <w:sz w:val="22"/>
                <w:szCs w:val="22"/>
              </w:rPr>
              <w:t>3</w:t>
            </w:r>
            <w:r w:rsidR="0083095F">
              <w:rPr>
                <w:rFonts w:asciiTheme="minorHAnsi" w:hAnsiTheme="minorHAnsi" w:cstheme="minorHAnsi"/>
                <w:b/>
                <w:sz w:val="22"/>
                <w:szCs w:val="22"/>
              </w:rPr>
              <w:t xml:space="preserve">.6 </w:t>
            </w:r>
            <w:r w:rsidR="002F7BBF">
              <w:rPr>
                <w:rFonts w:asciiTheme="minorHAnsi" w:hAnsiTheme="minorHAnsi" w:cstheme="minorHAnsi"/>
                <w:b/>
                <w:sz w:val="22"/>
                <w:szCs w:val="22"/>
              </w:rPr>
              <w:t>Monitor/Assist Operation team in rectification during DLP</w:t>
            </w:r>
          </w:p>
          <w:p w14:paraId="3AB4E190" w14:textId="77777777" w:rsidR="0083095F" w:rsidRDefault="0083095F" w:rsidP="0083095F">
            <w:pPr>
              <w:rPr>
                <w:rFonts w:asciiTheme="minorHAnsi" w:hAnsiTheme="minorHAnsi" w:cstheme="minorHAnsi"/>
                <w:b/>
                <w:sz w:val="22"/>
                <w:szCs w:val="22"/>
              </w:rPr>
            </w:pPr>
          </w:p>
          <w:p w14:paraId="230F4112" w14:textId="483E1E90" w:rsidR="0083095F" w:rsidRDefault="0083095F" w:rsidP="0083095F">
            <w:pPr>
              <w:rPr>
                <w:rFonts w:asciiTheme="minorHAnsi" w:hAnsiTheme="minorHAnsi" w:cstheme="minorHAnsi"/>
                <w:b/>
                <w:sz w:val="22"/>
                <w:szCs w:val="22"/>
              </w:rPr>
            </w:pPr>
            <w:r w:rsidRPr="00A77F5A">
              <w:rPr>
                <w:rFonts w:asciiTheme="minorHAnsi" w:hAnsiTheme="minorHAnsi" w:cstheme="minorHAnsi"/>
                <w:bCs/>
                <w:sz w:val="22"/>
                <w:szCs w:val="22"/>
              </w:rPr>
              <w:t>If any defect arises during the defect liability period, the site team must coordinate with the contractor to ensure it is resolved promptly.</w:t>
            </w:r>
          </w:p>
        </w:tc>
        <w:tc>
          <w:tcPr>
            <w:tcW w:w="597" w:type="pct"/>
          </w:tcPr>
          <w:p w14:paraId="1B402017" w14:textId="12275E92"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 xml:space="preserve"> Site Team</w:t>
            </w:r>
          </w:p>
        </w:tc>
        <w:tc>
          <w:tcPr>
            <w:tcW w:w="531" w:type="pct"/>
          </w:tcPr>
          <w:p w14:paraId="061BCFF3" w14:textId="0B63BBDE"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As and when</w:t>
            </w:r>
          </w:p>
        </w:tc>
        <w:tc>
          <w:tcPr>
            <w:tcW w:w="726" w:type="pct"/>
          </w:tcPr>
          <w:p w14:paraId="74055C97" w14:textId="0C2AE94D"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Manual</w:t>
            </w:r>
          </w:p>
        </w:tc>
      </w:tr>
      <w:tr w:rsidR="0083095F" w:rsidRPr="00CA7103" w14:paraId="73249E81" w14:textId="77777777" w:rsidTr="00B1154F">
        <w:tc>
          <w:tcPr>
            <w:tcW w:w="3146" w:type="pct"/>
          </w:tcPr>
          <w:p w14:paraId="3793B272" w14:textId="4FC5CB2E" w:rsidR="0083095F" w:rsidRDefault="00882860" w:rsidP="0083095F">
            <w:pPr>
              <w:rPr>
                <w:rFonts w:asciiTheme="minorHAnsi" w:hAnsiTheme="minorHAnsi" w:cstheme="minorHAnsi"/>
                <w:b/>
                <w:sz w:val="22"/>
                <w:szCs w:val="22"/>
              </w:rPr>
            </w:pPr>
            <w:r>
              <w:rPr>
                <w:rFonts w:asciiTheme="minorHAnsi" w:hAnsiTheme="minorHAnsi" w:cstheme="minorHAnsi"/>
                <w:b/>
                <w:sz w:val="22"/>
                <w:szCs w:val="22"/>
              </w:rPr>
              <w:t>3</w:t>
            </w:r>
            <w:r w:rsidR="0083095F">
              <w:rPr>
                <w:rFonts w:asciiTheme="minorHAnsi" w:hAnsiTheme="minorHAnsi" w:cstheme="minorHAnsi"/>
                <w:b/>
                <w:sz w:val="22"/>
                <w:szCs w:val="22"/>
              </w:rPr>
              <w:t xml:space="preserve">.7 Request to release Bank Guarantee, Retention Money </w:t>
            </w:r>
          </w:p>
          <w:p w14:paraId="383185C6" w14:textId="77777777" w:rsidR="0083095F" w:rsidRDefault="0083095F" w:rsidP="0083095F">
            <w:pPr>
              <w:rPr>
                <w:rFonts w:asciiTheme="minorHAnsi" w:hAnsiTheme="minorHAnsi" w:cstheme="minorHAnsi"/>
                <w:b/>
                <w:sz w:val="22"/>
                <w:szCs w:val="22"/>
              </w:rPr>
            </w:pPr>
          </w:p>
          <w:p w14:paraId="5EE5C5E9" w14:textId="77777777" w:rsidR="0083095F" w:rsidRDefault="0083095F" w:rsidP="0083095F">
            <w:pPr>
              <w:rPr>
                <w:rFonts w:asciiTheme="minorHAnsi" w:hAnsiTheme="minorHAnsi" w:cstheme="minorHAnsi"/>
                <w:b/>
                <w:sz w:val="22"/>
                <w:szCs w:val="22"/>
              </w:rPr>
            </w:pPr>
            <w:r w:rsidRPr="00B1154F">
              <w:rPr>
                <w:rFonts w:asciiTheme="minorHAnsi" w:hAnsiTheme="minorHAnsi" w:cstheme="minorHAnsi"/>
                <w:bCs/>
                <w:sz w:val="22"/>
                <w:szCs w:val="22"/>
              </w:rPr>
              <w:t>Once Defect Liability Period is over the contractor to email the commercial team regarding the release of BG &amp; Retention money.</w:t>
            </w:r>
          </w:p>
        </w:tc>
        <w:tc>
          <w:tcPr>
            <w:tcW w:w="597" w:type="pct"/>
          </w:tcPr>
          <w:p w14:paraId="2FE65256" w14:textId="77777777"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Contractor</w:t>
            </w:r>
          </w:p>
        </w:tc>
        <w:tc>
          <w:tcPr>
            <w:tcW w:w="531" w:type="pct"/>
          </w:tcPr>
          <w:p w14:paraId="31F18D27" w14:textId="77777777"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As and when</w:t>
            </w:r>
          </w:p>
        </w:tc>
        <w:tc>
          <w:tcPr>
            <w:tcW w:w="726" w:type="pct"/>
          </w:tcPr>
          <w:p w14:paraId="1AC0D7D4" w14:textId="77777777"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Manual</w:t>
            </w:r>
          </w:p>
        </w:tc>
      </w:tr>
      <w:tr w:rsidR="0083095F" w:rsidRPr="00CA7103" w14:paraId="64DAB758" w14:textId="77777777" w:rsidTr="00B1154F">
        <w:tc>
          <w:tcPr>
            <w:tcW w:w="3146" w:type="pct"/>
          </w:tcPr>
          <w:p w14:paraId="5EE1A76F" w14:textId="7DE3F96F" w:rsidR="0083095F" w:rsidRDefault="00882860" w:rsidP="0083095F">
            <w:pPr>
              <w:rPr>
                <w:rFonts w:asciiTheme="minorHAnsi" w:hAnsiTheme="minorHAnsi" w:cstheme="minorHAnsi"/>
                <w:b/>
                <w:sz w:val="22"/>
                <w:szCs w:val="22"/>
              </w:rPr>
            </w:pPr>
            <w:r>
              <w:rPr>
                <w:rFonts w:asciiTheme="minorHAnsi" w:hAnsiTheme="minorHAnsi" w:cstheme="minorHAnsi"/>
                <w:b/>
                <w:sz w:val="22"/>
                <w:szCs w:val="22"/>
              </w:rPr>
              <w:t>3</w:t>
            </w:r>
            <w:r w:rsidR="0083095F">
              <w:rPr>
                <w:rFonts w:asciiTheme="minorHAnsi" w:hAnsiTheme="minorHAnsi" w:cstheme="minorHAnsi"/>
                <w:b/>
                <w:sz w:val="22"/>
                <w:szCs w:val="22"/>
              </w:rPr>
              <w:t>.8 Release of Bank Guarantee, Retention Money</w:t>
            </w:r>
          </w:p>
          <w:p w14:paraId="11E12ECF" w14:textId="77777777" w:rsidR="0083095F" w:rsidRDefault="0083095F" w:rsidP="0083095F">
            <w:pPr>
              <w:rPr>
                <w:rFonts w:asciiTheme="minorHAnsi" w:hAnsiTheme="minorHAnsi" w:cstheme="minorHAnsi"/>
                <w:b/>
                <w:sz w:val="22"/>
                <w:szCs w:val="22"/>
              </w:rPr>
            </w:pPr>
          </w:p>
          <w:p w14:paraId="06CD7ABE" w14:textId="77777777" w:rsidR="0083095F" w:rsidRDefault="0083095F" w:rsidP="0083095F">
            <w:pPr>
              <w:rPr>
                <w:rFonts w:asciiTheme="minorHAnsi" w:hAnsiTheme="minorHAnsi" w:cstheme="minorHAnsi"/>
                <w:b/>
                <w:sz w:val="22"/>
                <w:szCs w:val="22"/>
              </w:rPr>
            </w:pPr>
            <w:r w:rsidRPr="00B1154F">
              <w:rPr>
                <w:rFonts w:asciiTheme="minorHAnsi" w:hAnsiTheme="minorHAnsi" w:cstheme="minorHAnsi"/>
                <w:bCs/>
                <w:sz w:val="22"/>
                <w:szCs w:val="22"/>
              </w:rPr>
              <w:t>Once the Defect Liability Period (DLP) concludes and all outstanding issues are resolved by the contractor, the Project Director (PD) to approve the release of the Bank Guarantee (BG) and Retention Money, ensuring that all contractual obligations have been fulfilled.</w:t>
            </w:r>
          </w:p>
        </w:tc>
        <w:tc>
          <w:tcPr>
            <w:tcW w:w="597" w:type="pct"/>
          </w:tcPr>
          <w:p w14:paraId="13EA7FB3" w14:textId="77777777"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Project Director</w:t>
            </w:r>
          </w:p>
        </w:tc>
        <w:tc>
          <w:tcPr>
            <w:tcW w:w="531" w:type="pct"/>
          </w:tcPr>
          <w:p w14:paraId="2631C41B" w14:textId="77777777"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As and when</w:t>
            </w:r>
          </w:p>
        </w:tc>
        <w:tc>
          <w:tcPr>
            <w:tcW w:w="726" w:type="pct"/>
          </w:tcPr>
          <w:p w14:paraId="5E3CFD9F" w14:textId="77777777" w:rsidR="0083095F" w:rsidRDefault="0083095F" w:rsidP="0083095F">
            <w:pPr>
              <w:rPr>
                <w:rFonts w:asciiTheme="minorHAnsi" w:hAnsiTheme="minorHAnsi" w:cstheme="minorHAnsi"/>
                <w:b/>
                <w:sz w:val="22"/>
                <w:szCs w:val="22"/>
              </w:rPr>
            </w:pPr>
            <w:r>
              <w:rPr>
                <w:rFonts w:asciiTheme="minorHAnsi" w:hAnsiTheme="minorHAnsi" w:cstheme="minorHAnsi"/>
                <w:b/>
                <w:sz w:val="22"/>
                <w:szCs w:val="22"/>
              </w:rPr>
              <w:t>Manual</w:t>
            </w:r>
          </w:p>
        </w:tc>
      </w:tr>
    </w:tbl>
    <w:p w14:paraId="35B88B1A" w14:textId="77777777" w:rsidR="009459F0" w:rsidRPr="00E03C5B" w:rsidRDefault="009459F0" w:rsidP="009459F0">
      <w:pPr>
        <w:rPr>
          <w:rFonts w:asciiTheme="minorHAnsi" w:hAnsiTheme="minorHAnsi" w:cstheme="minorHAnsi"/>
          <w:sz w:val="28"/>
          <w:szCs w:val="28"/>
        </w:rPr>
      </w:pPr>
    </w:p>
    <w:p w14:paraId="03BD4003" w14:textId="77777777" w:rsidR="009459F0" w:rsidRDefault="009459F0" w:rsidP="009459F0"/>
    <w:p w14:paraId="081C219A" w14:textId="77777777" w:rsidR="009459F0" w:rsidRDefault="009459F0" w:rsidP="009459F0">
      <w:pPr>
        <w:rPr>
          <w:rFonts w:asciiTheme="minorHAnsi" w:hAnsiTheme="minorHAnsi" w:cstheme="minorHAnsi"/>
          <w:sz w:val="28"/>
          <w:szCs w:val="28"/>
        </w:rPr>
      </w:pPr>
    </w:p>
    <w:p w14:paraId="0D6E92C6" w14:textId="77777777" w:rsidR="00BF30A1" w:rsidRDefault="00BF30A1" w:rsidP="009459F0">
      <w:pPr>
        <w:rPr>
          <w:rFonts w:asciiTheme="minorHAnsi" w:hAnsiTheme="minorHAnsi" w:cstheme="minorHAnsi"/>
          <w:sz w:val="28"/>
          <w:szCs w:val="28"/>
        </w:rPr>
      </w:pPr>
    </w:p>
    <w:p w14:paraId="5DB73DA7" w14:textId="77777777" w:rsidR="00BF30A1" w:rsidRDefault="00BF30A1" w:rsidP="009459F0">
      <w:pPr>
        <w:rPr>
          <w:rFonts w:asciiTheme="minorHAnsi" w:hAnsiTheme="minorHAnsi" w:cstheme="minorHAnsi"/>
          <w:sz w:val="28"/>
          <w:szCs w:val="28"/>
        </w:rPr>
      </w:pPr>
    </w:p>
    <w:p w14:paraId="789FDFA9" w14:textId="77777777" w:rsidR="00BF30A1" w:rsidRDefault="00BF30A1" w:rsidP="009459F0">
      <w:pPr>
        <w:rPr>
          <w:rFonts w:asciiTheme="minorHAnsi" w:hAnsiTheme="minorHAnsi" w:cstheme="minorHAnsi"/>
          <w:sz w:val="28"/>
          <w:szCs w:val="28"/>
        </w:rPr>
      </w:pPr>
    </w:p>
    <w:p w14:paraId="45A227E1" w14:textId="77777777" w:rsidR="00BF30A1" w:rsidRDefault="00BF30A1" w:rsidP="009459F0">
      <w:pPr>
        <w:rPr>
          <w:rFonts w:asciiTheme="minorHAnsi" w:hAnsiTheme="minorHAnsi" w:cstheme="minorHAnsi"/>
          <w:sz w:val="28"/>
          <w:szCs w:val="28"/>
        </w:rPr>
      </w:pPr>
    </w:p>
    <w:p w14:paraId="60FCE7F2" w14:textId="77777777" w:rsidR="00BF30A1" w:rsidRDefault="00BF30A1" w:rsidP="009459F0">
      <w:pPr>
        <w:rPr>
          <w:rFonts w:asciiTheme="minorHAnsi" w:hAnsiTheme="minorHAnsi" w:cstheme="minorHAnsi"/>
          <w:sz w:val="28"/>
          <w:szCs w:val="28"/>
        </w:rPr>
      </w:pPr>
    </w:p>
    <w:p w14:paraId="7CEFDFD5" w14:textId="77777777" w:rsidR="00BF30A1" w:rsidRDefault="00BF30A1" w:rsidP="009459F0">
      <w:pPr>
        <w:rPr>
          <w:rFonts w:asciiTheme="minorHAnsi" w:hAnsiTheme="minorHAnsi" w:cstheme="minorHAnsi"/>
          <w:sz w:val="28"/>
          <w:szCs w:val="28"/>
        </w:rPr>
      </w:pPr>
    </w:p>
    <w:p w14:paraId="369498C6" w14:textId="77777777" w:rsidR="00BF30A1" w:rsidRDefault="00BF30A1" w:rsidP="009459F0">
      <w:pPr>
        <w:rPr>
          <w:rFonts w:asciiTheme="minorHAnsi" w:hAnsiTheme="minorHAnsi" w:cstheme="minorHAnsi"/>
          <w:sz w:val="28"/>
          <w:szCs w:val="28"/>
        </w:rPr>
      </w:pPr>
    </w:p>
    <w:p w14:paraId="3DE53B45" w14:textId="77777777" w:rsidR="00BF30A1" w:rsidRDefault="00BF30A1" w:rsidP="009459F0">
      <w:pPr>
        <w:rPr>
          <w:rFonts w:asciiTheme="minorHAnsi" w:hAnsiTheme="minorHAnsi" w:cstheme="minorHAnsi"/>
          <w:sz w:val="28"/>
          <w:szCs w:val="28"/>
        </w:rPr>
      </w:pPr>
    </w:p>
    <w:p w14:paraId="3B103DF1" w14:textId="77777777" w:rsidR="00BF30A1" w:rsidRDefault="00BF30A1" w:rsidP="009459F0">
      <w:pPr>
        <w:rPr>
          <w:rFonts w:asciiTheme="minorHAnsi" w:hAnsiTheme="minorHAnsi" w:cstheme="minorHAnsi"/>
          <w:sz w:val="28"/>
          <w:szCs w:val="28"/>
        </w:rPr>
      </w:pPr>
    </w:p>
    <w:p w14:paraId="1EAF0124" w14:textId="77777777" w:rsidR="00BF30A1" w:rsidRDefault="00BF30A1" w:rsidP="009459F0">
      <w:pPr>
        <w:rPr>
          <w:rFonts w:asciiTheme="minorHAnsi" w:hAnsiTheme="minorHAnsi" w:cstheme="minorHAnsi"/>
          <w:sz w:val="28"/>
          <w:szCs w:val="28"/>
        </w:rPr>
      </w:pPr>
    </w:p>
    <w:p w14:paraId="6D8AD09F" w14:textId="517A7263" w:rsidR="00BF30A1" w:rsidRDefault="00BF30A1" w:rsidP="009459F0">
      <w:pPr>
        <w:rPr>
          <w:rFonts w:asciiTheme="minorHAnsi" w:hAnsiTheme="minorHAnsi" w:cstheme="minorHAnsi"/>
          <w:sz w:val="28"/>
          <w:szCs w:val="28"/>
        </w:rPr>
      </w:pPr>
    </w:p>
    <w:p w14:paraId="3A41BCEE" w14:textId="77777777" w:rsidR="009459F0" w:rsidRDefault="009459F0" w:rsidP="009459F0">
      <w:pPr>
        <w:rPr>
          <w:rFonts w:asciiTheme="minorHAnsi" w:hAnsiTheme="minorHAnsi" w:cstheme="minorHAnsi"/>
          <w:sz w:val="22"/>
          <w:szCs w:val="22"/>
        </w:rPr>
      </w:pPr>
    </w:p>
    <w:p w14:paraId="06F9C1D8" w14:textId="77777777" w:rsidR="009459F0" w:rsidRPr="00812CEE" w:rsidRDefault="009459F0" w:rsidP="009459F0">
      <w:pPr>
        <w:pStyle w:val="ListParagraph"/>
        <w:numPr>
          <w:ilvl w:val="0"/>
          <w:numId w:val="12"/>
        </w:numPr>
        <w:spacing w:line="360" w:lineRule="auto"/>
        <w:ind w:left="284" w:hanging="284"/>
        <w:rPr>
          <w:rFonts w:cstheme="minorHAnsi"/>
          <w:sz w:val="24"/>
          <w:szCs w:val="24"/>
          <w:lang w:val="en-US"/>
        </w:rPr>
      </w:pPr>
      <w:bookmarkStart w:id="1519" w:name="_Hlk185859119"/>
      <w:r w:rsidRPr="00812CEE">
        <w:rPr>
          <w:rFonts w:cstheme="minorHAnsi"/>
          <w:b/>
          <w:color w:val="222222"/>
          <w:sz w:val="24"/>
          <w:szCs w:val="24"/>
          <w:shd w:val="clear" w:color="auto" w:fill="FFFFFF"/>
        </w:rPr>
        <w:lastRenderedPageBreak/>
        <w:t>Company/ Entity:</w:t>
      </w:r>
      <w:r w:rsidRPr="00812CEE">
        <w:rPr>
          <w:rFonts w:cstheme="minorHAnsi"/>
          <w:color w:val="222222"/>
          <w:sz w:val="24"/>
          <w:szCs w:val="24"/>
          <w:shd w:val="clear" w:color="auto" w:fill="FFFFFF"/>
        </w:rPr>
        <w:t xml:space="preserve"> Any references/ mention of “entity” or “company” in the SOP refers to “J M Baxi Ports and Logistics Pvt Ltd”.</w:t>
      </w:r>
    </w:p>
    <w:bookmarkEnd w:id="1519"/>
    <w:p w14:paraId="3DF3FA58" w14:textId="77777777" w:rsidR="009459F0" w:rsidRPr="00CA7103" w:rsidRDefault="009459F0" w:rsidP="009459F0">
      <w:pPr>
        <w:rPr>
          <w:rFonts w:asciiTheme="minorHAnsi" w:hAnsiTheme="minorHAnsi" w:cstheme="minorHAnsi"/>
          <w:sz w:val="22"/>
          <w:szCs w:val="22"/>
        </w:rPr>
      </w:pPr>
    </w:p>
    <w:p w14:paraId="67AB0F06" w14:textId="77777777" w:rsidR="00334D83" w:rsidRDefault="00334D83"/>
    <w:sectPr w:rsidR="00334D83" w:rsidSect="009459F0">
      <w:headerReference w:type="default" r:id="rId20"/>
      <w:footerReference w:type="default" r:id="rId21"/>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Rahil  Sahu" w:date="2025-05-01T15:31:00Z" w:initials="RS">
    <w:p w14:paraId="5211E8FF" w14:textId="77777777" w:rsidR="003D373A" w:rsidRDefault="003D373A" w:rsidP="003D373A">
      <w:pPr>
        <w:pStyle w:val="CommentText"/>
      </w:pPr>
      <w:r>
        <w:rPr>
          <w:rStyle w:val="CommentReference"/>
        </w:rPr>
        <w:annotationRef/>
      </w:r>
      <w:r>
        <w:rPr>
          <w:lang w:val="en-IN"/>
        </w:rPr>
        <w:t xml:space="preserve">Decision Box without a condition or Yes/ No. </w:t>
      </w:r>
    </w:p>
  </w:comment>
  <w:comment w:id="17" w:author="Shrimali, Bhavesh" w:date="2025-05-02T12:27:00Z" w:initials="BS">
    <w:p w14:paraId="30168890" w14:textId="77777777" w:rsidR="000540CC" w:rsidRDefault="000540CC" w:rsidP="000540CC">
      <w:pPr>
        <w:pStyle w:val="CommentText"/>
      </w:pPr>
      <w:r>
        <w:rPr>
          <w:rStyle w:val="CommentReference"/>
        </w:rPr>
        <w:annotationRef/>
      </w:r>
      <w:r>
        <w:t>The decision box is for whether to choose EPC or item rate contract, so Yes/no will not come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1E8FF" w15:done="0"/>
  <w15:commentEx w15:paraId="30168890" w15:paraIdParent="5211E8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17EA8C" w16cex:dateUtc="2025-05-01T10:01:00Z"/>
  <w16cex:commentExtensible w16cex:durableId="2BBF3895" w16cex:dateUtc="2025-05-02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1E8FF" w16cid:durableId="7817EA8C"/>
  <w16cid:commentId w16cid:paraId="30168890" w16cid:durableId="2BBF3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313F" w14:textId="77777777" w:rsidR="00AA4E63" w:rsidRDefault="00AA4E63">
      <w:r>
        <w:separator/>
      </w:r>
    </w:p>
  </w:endnote>
  <w:endnote w:type="continuationSeparator" w:id="0">
    <w:p w14:paraId="07DB1BE1" w14:textId="77777777" w:rsidR="00AA4E63" w:rsidRDefault="00AA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5A07" w14:textId="77777777" w:rsidR="009459F0" w:rsidRDefault="009459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B1A9" w14:textId="77777777" w:rsidR="009459F0" w:rsidRDefault="009459F0">
    <w:r>
      <w:t xml:space="preserve">Page </w:t>
    </w:r>
    <w:r>
      <w:fldChar w:fldCharType="begin"/>
    </w:r>
    <w:r>
      <w:instrText>PAGE</w:instrText>
    </w:r>
    <w:r>
      <w:fldChar w:fldCharType="separate"/>
    </w:r>
    <w:r>
      <w:rPr>
        <w:noProof/>
      </w:rPr>
      <w:t>4</w:t>
    </w:r>
    <w:r>
      <w:fldChar w:fldCharType="end"/>
    </w:r>
    <w:r>
      <w:t xml:space="preserve"> of </w:t>
    </w:r>
    <w:r>
      <w:fldChar w:fldCharType="begin"/>
    </w:r>
    <w:r>
      <w:instrText>NUMPAGES</w:instrText>
    </w:r>
    <w:r>
      <w:fldChar w:fldCharType="separate"/>
    </w:r>
    <w:r>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B589C" w14:textId="77777777" w:rsidR="00AA4E63" w:rsidRDefault="00AA4E63">
      <w:r>
        <w:separator/>
      </w:r>
    </w:p>
  </w:footnote>
  <w:footnote w:type="continuationSeparator" w:id="0">
    <w:p w14:paraId="44EC963A" w14:textId="77777777" w:rsidR="00AA4E63" w:rsidRDefault="00AA4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9424" w14:textId="77777777" w:rsidR="009459F0" w:rsidRDefault="009A530A">
    <w:r>
      <w:pict w14:anchorId="6940CF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5"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6B33E6D"/>
    <w:multiLevelType w:val="multilevel"/>
    <w:tmpl w:val="DA80DEBA"/>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13376329"/>
    <w:multiLevelType w:val="hybridMultilevel"/>
    <w:tmpl w:val="82B4C9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55C8B"/>
    <w:multiLevelType w:val="hybridMultilevel"/>
    <w:tmpl w:val="08DADA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C253F1"/>
    <w:multiLevelType w:val="multilevel"/>
    <w:tmpl w:val="DA80DEBA"/>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15:restartNumberingAfterBreak="0">
    <w:nsid w:val="1CCD1BA5"/>
    <w:multiLevelType w:val="hybridMultilevel"/>
    <w:tmpl w:val="D3564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CE195B"/>
    <w:multiLevelType w:val="hybridMultilevel"/>
    <w:tmpl w:val="71BEE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651847"/>
    <w:multiLevelType w:val="hybridMultilevel"/>
    <w:tmpl w:val="1E388E0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9"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21C0828"/>
    <w:multiLevelType w:val="hybridMultilevel"/>
    <w:tmpl w:val="BCC42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57108"/>
    <w:multiLevelType w:val="hybridMultilevel"/>
    <w:tmpl w:val="00704AB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BAB5B7F"/>
    <w:multiLevelType w:val="multilevel"/>
    <w:tmpl w:val="AAF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172F9"/>
    <w:multiLevelType w:val="hybridMultilevel"/>
    <w:tmpl w:val="F7423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AF3165"/>
    <w:multiLevelType w:val="multilevel"/>
    <w:tmpl w:val="4C0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6170D"/>
    <w:multiLevelType w:val="multilevel"/>
    <w:tmpl w:val="DA80DEBA"/>
    <w:lvl w:ilvl="0">
      <w:start w:val="1"/>
      <w:numFmt w:val="decimal"/>
      <w:lvlText w:val="%1."/>
      <w:lvlJc w:val="left"/>
      <w:pPr>
        <w:ind w:left="460" w:hanging="4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650B1FEA"/>
    <w:multiLevelType w:val="multilevel"/>
    <w:tmpl w:val="CC4AE79C"/>
    <w:lvl w:ilvl="0">
      <w:start w:val="6"/>
      <w:numFmt w:val="decimal"/>
      <w:lvlText w:val="%1."/>
      <w:lvlJc w:val="left"/>
      <w:pPr>
        <w:ind w:left="460" w:hanging="4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6AC835DA"/>
    <w:multiLevelType w:val="multilevel"/>
    <w:tmpl w:val="34F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E53E0"/>
    <w:multiLevelType w:val="hybridMultilevel"/>
    <w:tmpl w:val="2266E50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BAA1FBC"/>
    <w:multiLevelType w:val="hybridMultilevel"/>
    <w:tmpl w:val="3D1A98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B136A8A"/>
    <w:multiLevelType w:val="hybridMultilevel"/>
    <w:tmpl w:val="6FB615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C325470"/>
    <w:multiLevelType w:val="hybridMultilevel"/>
    <w:tmpl w:val="6D24779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8359962">
    <w:abstractNumId w:val="0"/>
  </w:num>
  <w:num w:numId="2" w16cid:durableId="690565499">
    <w:abstractNumId w:val="1"/>
  </w:num>
  <w:num w:numId="3" w16cid:durableId="2105415411">
    <w:abstractNumId w:val="5"/>
  </w:num>
  <w:num w:numId="4" w16cid:durableId="250089539">
    <w:abstractNumId w:val="8"/>
  </w:num>
  <w:num w:numId="5" w16cid:durableId="80219019">
    <w:abstractNumId w:val="20"/>
  </w:num>
  <w:num w:numId="6" w16cid:durableId="870797268">
    <w:abstractNumId w:val="21"/>
  </w:num>
  <w:num w:numId="7" w16cid:durableId="2021085360">
    <w:abstractNumId w:val="11"/>
  </w:num>
  <w:num w:numId="8" w16cid:durableId="1271738956">
    <w:abstractNumId w:val="3"/>
  </w:num>
  <w:num w:numId="9" w16cid:durableId="1955356448">
    <w:abstractNumId w:val="17"/>
  </w:num>
  <w:num w:numId="10" w16cid:durableId="1882403794">
    <w:abstractNumId w:val="12"/>
  </w:num>
  <w:num w:numId="11" w16cid:durableId="2139685610">
    <w:abstractNumId w:val="14"/>
  </w:num>
  <w:num w:numId="12" w16cid:durableId="58286231">
    <w:abstractNumId w:val="6"/>
  </w:num>
  <w:num w:numId="13" w16cid:durableId="1476558681">
    <w:abstractNumId w:val="4"/>
  </w:num>
  <w:num w:numId="14" w16cid:durableId="1456294724">
    <w:abstractNumId w:val="18"/>
  </w:num>
  <w:num w:numId="15" w16cid:durableId="1676374986">
    <w:abstractNumId w:val="16"/>
  </w:num>
  <w:num w:numId="16" w16cid:durableId="984089427">
    <w:abstractNumId w:val="9"/>
  </w:num>
  <w:num w:numId="17" w16cid:durableId="244152358">
    <w:abstractNumId w:val="15"/>
  </w:num>
  <w:num w:numId="18" w16cid:durableId="715591109">
    <w:abstractNumId w:val="2"/>
  </w:num>
  <w:num w:numId="19" w16cid:durableId="1525634043">
    <w:abstractNumId w:val="13"/>
  </w:num>
  <w:num w:numId="20" w16cid:durableId="281883349">
    <w:abstractNumId w:val="10"/>
  </w:num>
  <w:num w:numId="21" w16cid:durableId="1726829918">
    <w:abstractNumId w:val="23"/>
  </w:num>
  <w:num w:numId="22" w16cid:durableId="1859806909">
    <w:abstractNumId w:val="7"/>
  </w:num>
  <w:num w:numId="23" w16cid:durableId="1346246458">
    <w:abstractNumId w:val="22"/>
  </w:num>
  <w:num w:numId="24" w16cid:durableId="138995487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imali, Bhavesh">
    <w15:presenceInfo w15:providerId="AD" w15:userId="S::bshrimali@deloitte.com::734b9ed1-4ce9-4154-b973-2c152fbe5e57"/>
  </w15:person>
  <w15:person w15:author="Rahil  Sahu">
    <w15:presenceInfo w15:providerId="AD" w15:userId="S::rahils@corpjmbl.onmicrosoft.com::04e1b859-3006-4f55-95e8-7d4a7410b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1D"/>
    <w:rsid w:val="000309DD"/>
    <w:rsid w:val="0003114C"/>
    <w:rsid w:val="00042509"/>
    <w:rsid w:val="000540CC"/>
    <w:rsid w:val="000711FA"/>
    <w:rsid w:val="000A0CA7"/>
    <w:rsid w:val="000C3D38"/>
    <w:rsid w:val="000D1644"/>
    <w:rsid w:val="000E14AE"/>
    <w:rsid w:val="00131B5C"/>
    <w:rsid w:val="00137124"/>
    <w:rsid w:val="00152B8B"/>
    <w:rsid w:val="0017128B"/>
    <w:rsid w:val="0017598B"/>
    <w:rsid w:val="001A37A8"/>
    <w:rsid w:val="001B25E7"/>
    <w:rsid w:val="001B3E19"/>
    <w:rsid w:val="001E0044"/>
    <w:rsid w:val="00206142"/>
    <w:rsid w:val="0023418E"/>
    <w:rsid w:val="00264B26"/>
    <w:rsid w:val="00281C9C"/>
    <w:rsid w:val="002A188E"/>
    <w:rsid w:val="002A33BB"/>
    <w:rsid w:val="002B75D2"/>
    <w:rsid w:val="002D2A54"/>
    <w:rsid w:val="002F7BBF"/>
    <w:rsid w:val="00334D83"/>
    <w:rsid w:val="00343CCE"/>
    <w:rsid w:val="00354E67"/>
    <w:rsid w:val="0036380B"/>
    <w:rsid w:val="003D373A"/>
    <w:rsid w:val="003D4688"/>
    <w:rsid w:val="003E126B"/>
    <w:rsid w:val="0042781A"/>
    <w:rsid w:val="004416D8"/>
    <w:rsid w:val="00491EC0"/>
    <w:rsid w:val="0049396B"/>
    <w:rsid w:val="004A0AFF"/>
    <w:rsid w:val="004C68ED"/>
    <w:rsid w:val="004E1316"/>
    <w:rsid w:val="004F1D8A"/>
    <w:rsid w:val="004F3B12"/>
    <w:rsid w:val="004F4C41"/>
    <w:rsid w:val="00536444"/>
    <w:rsid w:val="00563651"/>
    <w:rsid w:val="005B5AC5"/>
    <w:rsid w:val="005B5ED8"/>
    <w:rsid w:val="005F6C7B"/>
    <w:rsid w:val="00646E3D"/>
    <w:rsid w:val="00647F20"/>
    <w:rsid w:val="00656447"/>
    <w:rsid w:val="00673382"/>
    <w:rsid w:val="00686C45"/>
    <w:rsid w:val="006B0EFC"/>
    <w:rsid w:val="006C5F1D"/>
    <w:rsid w:val="006D3E18"/>
    <w:rsid w:val="006E15EF"/>
    <w:rsid w:val="00741351"/>
    <w:rsid w:val="007624E3"/>
    <w:rsid w:val="0077337D"/>
    <w:rsid w:val="00780318"/>
    <w:rsid w:val="00782D37"/>
    <w:rsid w:val="00785090"/>
    <w:rsid w:val="00795CD8"/>
    <w:rsid w:val="007C359D"/>
    <w:rsid w:val="007C4005"/>
    <w:rsid w:val="007D594E"/>
    <w:rsid w:val="007E25C5"/>
    <w:rsid w:val="00813B58"/>
    <w:rsid w:val="0083095F"/>
    <w:rsid w:val="008704AC"/>
    <w:rsid w:val="00882860"/>
    <w:rsid w:val="008B6BF1"/>
    <w:rsid w:val="008B703D"/>
    <w:rsid w:val="008C0B8C"/>
    <w:rsid w:val="008C71EF"/>
    <w:rsid w:val="008D0ED6"/>
    <w:rsid w:val="008E4A36"/>
    <w:rsid w:val="00907FA7"/>
    <w:rsid w:val="0094022D"/>
    <w:rsid w:val="00945595"/>
    <w:rsid w:val="009459F0"/>
    <w:rsid w:val="009A530A"/>
    <w:rsid w:val="009B2F45"/>
    <w:rsid w:val="009B3847"/>
    <w:rsid w:val="009C390C"/>
    <w:rsid w:val="009C4772"/>
    <w:rsid w:val="009E36AD"/>
    <w:rsid w:val="00A3304C"/>
    <w:rsid w:val="00A41C23"/>
    <w:rsid w:val="00AA4E63"/>
    <w:rsid w:val="00AB14F2"/>
    <w:rsid w:val="00AF775C"/>
    <w:rsid w:val="00B07815"/>
    <w:rsid w:val="00B35D4F"/>
    <w:rsid w:val="00B845AF"/>
    <w:rsid w:val="00B860E0"/>
    <w:rsid w:val="00BC177D"/>
    <w:rsid w:val="00BD3306"/>
    <w:rsid w:val="00BF30A1"/>
    <w:rsid w:val="00C40DA8"/>
    <w:rsid w:val="00C725B4"/>
    <w:rsid w:val="00C85566"/>
    <w:rsid w:val="00C954EB"/>
    <w:rsid w:val="00D1583A"/>
    <w:rsid w:val="00D47110"/>
    <w:rsid w:val="00D71FD2"/>
    <w:rsid w:val="00DC1FAA"/>
    <w:rsid w:val="00E2335C"/>
    <w:rsid w:val="00E416A2"/>
    <w:rsid w:val="00E44ADA"/>
    <w:rsid w:val="00E46EA7"/>
    <w:rsid w:val="00E52ECA"/>
    <w:rsid w:val="00E60A44"/>
    <w:rsid w:val="00E74EB5"/>
    <w:rsid w:val="00E91206"/>
    <w:rsid w:val="00E9517A"/>
    <w:rsid w:val="00E969F6"/>
    <w:rsid w:val="00EC0BB1"/>
    <w:rsid w:val="00EC3008"/>
    <w:rsid w:val="00ED0F60"/>
    <w:rsid w:val="00ED2368"/>
    <w:rsid w:val="00ED3B28"/>
    <w:rsid w:val="00EE2C26"/>
    <w:rsid w:val="00EF2FC6"/>
    <w:rsid w:val="00F002DC"/>
    <w:rsid w:val="00F1699C"/>
    <w:rsid w:val="00F85799"/>
    <w:rsid w:val="00FB47F8"/>
    <w:rsid w:val="00FD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3DB18"/>
  <w15:chartTrackingRefBased/>
  <w15:docId w15:val="{909F76CC-9E6C-4F60-9F37-850E2833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9F0"/>
    <w:pPr>
      <w:spacing w:after="0" w:line="240" w:lineRule="auto"/>
    </w:pPr>
    <w:rPr>
      <w:rFonts w:ascii="Verdana" w:eastAsia="Verdana" w:hAnsi="Verdana" w:cs="Verdana"/>
      <w:kern w:val="0"/>
      <w:sz w:val="20"/>
      <w:szCs w:val="20"/>
      <w:lang w:val="en-US" w:eastAsia="en-GB"/>
      <w14:ligatures w14:val="none"/>
    </w:rPr>
  </w:style>
  <w:style w:type="paragraph" w:styleId="Heading1">
    <w:name w:val="heading 1"/>
    <w:basedOn w:val="Normal"/>
    <w:link w:val="Heading1Char"/>
    <w:uiPriority w:val="9"/>
    <w:qFormat/>
    <w:rsid w:val="009459F0"/>
    <w:pPr>
      <w:jc w:val="center"/>
      <w:outlineLvl w:val="0"/>
    </w:pPr>
    <w:rPr>
      <w:color w:val="808080"/>
      <w:sz w:val="36"/>
      <w:szCs w:val="36"/>
    </w:rPr>
  </w:style>
  <w:style w:type="paragraph" w:styleId="Heading2">
    <w:name w:val="heading 2"/>
    <w:basedOn w:val="Normal"/>
    <w:link w:val="Heading2Char"/>
    <w:uiPriority w:val="9"/>
    <w:unhideWhenUsed/>
    <w:qFormat/>
    <w:rsid w:val="009459F0"/>
    <w:pPr>
      <w:outlineLvl w:val="1"/>
    </w:pPr>
    <w:rPr>
      <w:b/>
      <w:bCs/>
      <w:color w:val="000000"/>
      <w:sz w:val="28"/>
      <w:szCs w:val="28"/>
    </w:rPr>
  </w:style>
  <w:style w:type="paragraph" w:styleId="Heading3">
    <w:name w:val="heading 3"/>
    <w:basedOn w:val="Normal"/>
    <w:link w:val="Heading3Char"/>
    <w:uiPriority w:val="9"/>
    <w:unhideWhenUsed/>
    <w:qFormat/>
    <w:rsid w:val="009459F0"/>
    <w:pPr>
      <w:outlineLvl w:val="2"/>
    </w:pPr>
    <w:rPr>
      <w:b/>
      <w:bCs/>
      <w:color w:val="000000"/>
      <w:sz w:val="24"/>
      <w:szCs w:val="24"/>
    </w:rPr>
  </w:style>
  <w:style w:type="paragraph" w:styleId="Heading4">
    <w:name w:val="heading 4"/>
    <w:link w:val="Heading4Char"/>
    <w:uiPriority w:val="9"/>
    <w:semiHidden/>
    <w:unhideWhenUsed/>
    <w:qFormat/>
    <w:rsid w:val="009459F0"/>
    <w:pPr>
      <w:spacing w:after="0" w:line="240" w:lineRule="auto"/>
      <w:outlineLvl w:val="3"/>
    </w:pPr>
    <w:rPr>
      <w:rFonts w:ascii="Verdana" w:eastAsia="Verdana" w:hAnsi="Verdana" w:cs="Verdana"/>
      <w:kern w:val="0"/>
      <w:sz w:val="24"/>
      <w:szCs w:val="24"/>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F0"/>
    <w:rPr>
      <w:rFonts w:ascii="Verdana" w:eastAsia="Verdana" w:hAnsi="Verdana" w:cs="Verdana"/>
      <w:color w:val="808080"/>
      <w:kern w:val="0"/>
      <w:sz w:val="36"/>
      <w:szCs w:val="36"/>
      <w:lang w:val="en-US" w:eastAsia="en-GB"/>
      <w14:ligatures w14:val="none"/>
    </w:rPr>
  </w:style>
  <w:style w:type="character" w:customStyle="1" w:styleId="Heading2Char">
    <w:name w:val="Heading 2 Char"/>
    <w:basedOn w:val="DefaultParagraphFont"/>
    <w:link w:val="Heading2"/>
    <w:uiPriority w:val="9"/>
    <w:rsid w:val="009459F0"/>
    <w:rPr>
      <w:rFonts w:ascii="Verdana" w:eastAsia="Verdana" w:hAnsi="Verdana" w:cs="Verdana"/>
      <w:b/>
      <w:bCs/>
      <w:color w:val="000000"/>
      <w:kern w:val="0"/>
      <w:sz w:val="28"/>
      <w:szCs w:val="28"/>
      <w:lang w:val="en-US" w:eastAsia="en-GB"/>
      <w14:ligatures w14:val="none"/>
    </w:rPr>
  </w:style>
  <w:style w:type="character" w:customStyle="1" w:styleId="Heading3Char">
    <w:name w:val="Heading 3 Char"/>
    <w:basedOn w:val="DefaultParagraphFont"/>
    <w:link w:val="Heading3"/>
    <w:uiPriority w:val="9"/>
    <w:rsid w:val="009459F0"/>
    <w:rPr>
      <w:rFonts w:ascii="Verdana" w:eastAsia="Verdana" w:hAnsi="Verdana" w:cs="Verdana"/>
      <w:b/>
      <w:bCs/>
      <w:color w:val="000000"/>
      <w:kern w:val="0"/>
      <w:sz w:val="24"/>
      <w:szCs w:val="24"/>
      <w:lang w:val="en-US" w:eastAsia="en-GB"/>
      <w14:ligatures w14:val="none"/>
    </w:rPr>
  </w:style>
  <w:style w:type="character" w:customStyle="1" w:styleId="Heading4Char">
    <w:name w:val="Heading 4 Char"/>
    <w:basedOn w:val="DefaultParagraphFont"/>
    <w:link w:val="Heading4"/>
    <w:uiPriority w:val="9"/>
    <w:semiHidden/>
    <w:rsid w:val="009459F0"/>
    <w:rPr>
      <w:rFonts w:ascii="Verdana" w:eastAsia="Verdana" w:hAnsi="Verdana" w:cs="Verdana"/>
      <w:kern w:val="0"/>
      <w:sz w:val="24"/>
      <w:szCs w:val="24"/>
      <w:lang w:val="en-US" w:eastAsia="en-GB"/>
      <w14:ligatures w14:val="none"/>
    </w:rPr>
  </w:style>
  <w:style w:type="character" w:styleId="FootnoteReference">
    <w:name w:val="footnote reference"/>
    <w:semiHidden/>
    <w:unhideWhenUsed/>
    <w:rsid w:val="009459F0"/>
    <w:rPr>
      <w:vertAlign w:val="superscript"/>
    </w:rPr>
  </w:style>
  <w:style w:type="character" w:customStyle="1" w:styleId="r2Style">
    <w:name w:val="r2Style"/>
    <w:rsid w:val="009459F0"/>
    <w:rPr>
      <w:rFonts w:ascii="Verdana" w:eastAsia="Verdana" w:hAnsi="Verdana" w:cs="Verdana"/>
      <w:b w:val="0"/>
      <w:bCs w:val="0"/>
      <w:i w:val="0"/>
      <w:iCs w:val="0"/>
      <w:color w:val="808080"/>
      <w:sz w:val="36"/>
      <w:szCs w:val="36"/>
    </w:rPr>
  </w:style>
  <w:style w:type="paragraph" w:customStyle="1" w:styleId="p2Style">
    <w:name w:val="p2Style"/>
    <w:basedOn w:val="Normal"/>
    <w:rsid w:val="009459F0"/>
    <w:pPr>
      <w:jc w:val="center"/>
    </w:pPr>
  </w:style>
  <w:style w:type="character" w:customStyle="1" w:styleId="boldStyle">
    <w:name w:val="boldStyle"/>
    <w:rsid w:val="009459F0"/>
    <w:rPr>
      <w:b/>
      <w:bCs/>
    </w:rPr>
  </w:style>
  <w:style w:type="paragraph" w:customStyle="1" w:styleId="pBStyle">
    <w:name w:val="pBStyle"/>
    <w:basedOn w:val="Normal"/>
    <w:rsid w:val="009459F0"/>
    <w:pPr>
      <w:spacing w:after="100"/>
    </w:pPr>
  </w:style>
  <w:style w:type="character" w:customStyle="1" w:styleId="r3Style">
    <w:name w:val="r3Style"/>
    <w:rsid w:val="009459F0"/>
    <w:rPr>
      <w:rFonts w:ascii="Verdana" w:eastAsia="Verdana" w:hAnsi="Verdana" w:cs="Verdana"/>
      <w:b/>
      <w:bCs/>
      <w:i w:val="0"/>
      <w:iCs w:val="0"/>
      <w:sz w:val="24"/>
      <w:szCs w:val="24"/>
    </w:rPr>
  </w:style>
  <w:style w:type="character" w:customStyle="1" w:styleId="r4Style">
    <w:name w:val="r4Style"/>
    <w:rsid w:val="009459F0"/>
    <w:rPr>
      <w:rFonts w:ascii="Verdana" w:eastAsia="Verdana" w:hAnsi="Verdana" w:cs="Verdana"/>
      <w:b/>
      <w:bCs/>
      <w:i w:val="0"/>
      <w:iCs w:val="0"/>
      <w:sz w:val="20"/>
      <w:szCs w:val="20"/>
    </w:rPr>
  </w:style>
  <w:style w:type="table" w:customStyle="1" w:styleId="RivisionHistory">
    <w:name w:val="RivisionHistory"/>
    <w:uiPriority w:val="99"/>
    <w:rsid w:val="009459F0"/>
    <w:pPr>
      <w:spacing w:after="0" w:line="240" w:lineRule="auto"/>
    </w:pPr>
    <w:rPr>
      <w:rFonts w:ascii="Verdana" w:eastAsia="Verdana" w:hAnsi="Verdana" w:cs="Verdana"/>
      <w:kern w:val="0"/>
      <w:sz w:val="20"/>
      <w:szCs w:val="20"/>
      <w:lang w:val="en-US" w:eastAsia="en-GB"/>
      <w14:ligatures w14:val="none"/>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rsid w:val="009459F0"/>
    <w:pPr>
      <w:spacing w:after="0" w:line="240" w:lineRule="auto"/>
    </w:pPr>
    <w:rPr>
      <w:rFonts w:ascii="Verdana" w:eastAsia="Verdana" w:hAnsi="Verdana" w:cs="Verdana"/>
      <w:kern w:val="0"/>
      <w:sz w:val="20"/>
      <w:szCs w:val="20"/>
      <w:lang w:val="en-US" w:eastAsia="en-GB"/>
      <w14:ligatures w14:val="none"/>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link w:val="TitleChar"/>
    <w:uiPriority w:val="10"/>
    <w:qFormat/>
    <w:rsid w:val="009459F0"/>
    <w:pPr>
      <w:spacing w:after="0" w:line="240" w:lineRule="auto"/>
    </w:pPr>
    <w:rPr>
      <w:rFonts w:ascii="Verdana" w:eastAsia="Verdana" w:hAnsi="Verdana" w:cs="Verdana"/>
      <w:b/>
      <w:bCs/>
      <w:kern w:val="0"/>
      <w:sz w:val="44"/>
      <w:szCs w:val="44"/>
      <w:lang w:val="en-US" w:eastAsia="en-GB"/>
      <w14:ligatures w14:val="none"/>
    </w:rPr>
  </w:style>
  <w:style w:type="character" w:customStyle="1" w:styleId="TitleChar">
    <w:name w:val="Title Char"/>
    <w:basedOn w:val="DefaultParagraphFont"/>
    <w:link w:val="Title"/>
    <w:uiPriority w:val="10"/>
    <w:rsid w:val="009459F0"/>
    <w:rPr>
      <w:rFonts w:ascii="Verdana" w:eastAsia="Verdana" w:hAnsi="Verdana" w:cs="Verdana"/>
      <w:b/>
      <w:bCs/>
      <w:kern w:val="0"/>
      <w:sz w:val="44"/>
      <w:szCs w:val="44"/>
      <w:lang w:val="en-US" w:eastAsia="en-GB"/>
      <w14:ligatures w14:val="none"/>
    </w:rPr>
  </w:style>
  <w:style w:type="paragraph" w:customStyle="1" w:styleId="headingcontentStyle">
    <w:name w:val="heading contentStyle"/>
    <w:rsid w:val="009459F0"/>
    <w:pPr>
      <w:spacing w:after="0" w:line="240" w:lineRule="auto"/>
    </w:pPr>
    <w:rPr>
      <w:rFonts w:ascii="Verdana" w:eastAsia="Verdana" w:hAnsi="Verdana" w:cs="Verdana"/>
      <w:b/>
      <w:bCs/>
      <w:kern w:val="0"/>
      <w:sz w:val="44"/>
      <w:szCs w:val="44"/>
      <w:lang w:val="en-US" w:eastAsia="en-GB"/>
      <w14:ligatures w14:val="none"/>
    </w:rPr>
  </w:style>
  <w:style w:type="paragraph" w:styleId="TOC2">
    <w:name w:val="toc 2"/>
    <w:basedOn w:val="Normal"/>
    <w:next w:val="Normal"/>
    <w:autoRedefine/>
    <w:uiPriority w:val="39"/>
    <w:unhideWhenUsed/>
    <w:rsid w:val="009459F0"/>
    <w:pPr>
      <w:spacing w:after="100"/>
      <w:ind w:left="200"/>
    </w:pPr>
  </w:style>
  <w:style w:type="paragraph" w:styleId="TOC3">
    <w:name w:val="toc 3"/>
    <w:basedOn w:val="Normal"/>
    <w:next w:val="Normal"/>
    <w:autoRedefine/>
    <w:uiPriority w:val="39"/>
    <w:unhideWhenUsed/>
    <w:rsid w:val="009459F0"/>
    <w:pPr>
      <w:spacing w:after="100"/>
      <w:ind w:left="400"/>
    </w:pPr>
  </w:style>
  <w:style w:type="character" w:styleId="Hyperlink">
    <w:name w:val="Hyperlink"/>
    <w:basedOn w:val="DefaultParagraphFont"/>
    <w:uiPriority w:val="99"/>
    <w:unhideWhenUsed/>
    <w:rsid w:val="009459F0"/>
    <w:rPr>
      <w:color w:val="0563C1" w:themeColor="hyperlink"/>
      <w:u w:val="single"/>
    </w:rPr>
  </w:style>
  <w:style w:type="paragraph" w:styleId="Header">
    <w:name w:val="header"/>
    <w:basedOn w:val="Normal"/>
    <w:link w:val="HeaderChar"/>
    <w:uiPriority w:val="99"/>
    <w:unhideWhenUsed/>
    <w:rsid w:val="009459F0"/>
    <w:pPr>
      <w:tabs>
        <w:tab w:val="center" w:pos="4680"/>
        <w:tab w:val="right" w:pos="9360"/>
      </w:tabs>
    </w:pPr>
  </w:style>
  <w:style w:type="character" w:customStyle="1" w:styleId="HeaderChar">
    <w:name w:val="Header Char"/>
    <w:basedOn w:val="DefaultParagraphFont"/>
    <w:link w:val="Header"/>
    <w:uiPriority w:val="99"/>
    <w:rsid w:val="009459F0"/>
    <w:rPr>
      <w:rFonts w:ascii="Verdana" w:eastAsia="Verdana" w:hAnsi="Verdana" w:cs="Verdana"/>
      <w:kern w:val="0"/>
      <w:sz w:val="20"/>
      <w:szCs w:val="20"/>
      <w:lang w:val="en-US" w:eastAsia="en-GB"/>
      <w14:ligatures w14:val="none"/>
    </w:rPr>
  </w:style>
  <w:style w:type="paragraph" w:styleId="Footer">
    <w:name w:val="footer"/>
    <w:basedOn w:val="Normal"/>
    <w:link w:val="FooterChar"/>
    <w:uiPriority w:val="99"/>
    <w:unhideWhenUsed/>
    <w:rsid w:val="009459F0"/>
    <w:pPr>
      <w:tabs>
        <w:tab w:val="center" w:pos="4680"/>
        <w:tab w:val="right" w:pos="9360"/>
      </w:tabs>
    </w:pPr>
  </w:style>
  <w:style w:type="character" w:customStyle="1" w:styleId="FooterChar">
    <w:name w:val="Footer Char"/>
    <w:basedOn w:val="DefaultParagraphFont"/>
    <w:link w:val="Footer"/>
    <w:uiPriority w:val="99"/>
    <w:rsid w:val="009459F0"/>
    <w:rPr>
      <w:rFonts w:ascii="Verdana" w:eastAsia="Verdana" w:hAnsi="Verdana" w:cs="Verdana"/>
      <w:kern w:val="0"/>
      <w:sz w:val="20"/>
      <w:szCs w:val="20"/>
      <w:lang w:val="en-US" w:eastAsia="en-GB"/>
      <w14:ligatures w14:val="none"/>
    </w:rPr>
  </w:style>
  <w:style w:type="paragraph" w:styleId="NormalWeb">
    <w:name w:val="Normal (Web)"/>
    <w:basedOn w:val="Normal"/>
    <w:uiPriority w:val="99"/>
    <w:unhideWhenUsed/>
    <w:rsid w:val="009459F0"/>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39"/>
    <w:rsid w:val="009459F0"/>
    <w:pPr>
      <w:spacing w:after="0" w:line="240" w:lineRule="auto"/>
    </w:pPr>
    <w:rPr>
      <w:kern w:val="0"/>
      <w:lang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459F0"/>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Revision">
    <w:name w:val="Revision"/>
    <w:hidden/>
    <w:uiPriority w:val="99"/>
    <w:semiHidden/>
    <w:rsid w:val="009459F0"/>
    <w:pPr>
      <w:spacing w:after="0" w:line="240" w:lineRule="auto"/>
    </w:pPr>
    <w:rPr>
      <w:rFonts w:ascii="Verdana" w:eastAsia="Verdana" w:hAnsi="Verdana" w:cs="Verdana"/>
      <w:kern w:val="0"/>
      <w:sz w:val="20"/>
      <w:szCs w:val="20"/>
      <w:lang w:val="en-US" w:eastAsia="en-GB"/>
      <w14:ligatures w14:val="none"/>
    </w:rPr>
  </w:style>
  <w:style w:type="character" w:styleId="Strong">
    <w:name w:val="Strong"/>
    <w:basedOn w:val="DefaultParagraphFont"/>
    <w:uiPriority w:val="22"/>
    <w:qFormat/>
    <w:rsid w:val="009459F0"/>
    <w:rPr>
      <w:b/>
      <w:bCs/>
    </w:rPr>
  </w:style>
  <w:style w:type="paragraph" w:styleId="TOC1">
    <w:name w:val="toc 1"/>
    <w:basedOn w:val="Normal"/>
    <w:next w:val="Normal"/>
    <w:autoRedefine/>
    <w:uiPriority w:val="39"/>
    <w:unhideWhenUsed/>
    <w:rsid w:val="009459F0"/>
    <w:pPr>
      <w:spacing w:after="100"/>
    </w:pPr>
  </w:style>
  <w:style w:type="character" w:styleId="FollowedHyperlink">
    <w:name w:val="FollowedHyperlink"/>
    <w:basedOn w:val="DefaultParagraphFont"/>
    <w:uiPriority w:val="99"/>
    <w:semiHidden/>
    <w:unhideWhenUsed/>
    <w:rsid w:val="009459F0"/>
    <w:rPr>
      <w:color w:val="954F72" w:themeColor="followedHyperlink"/>
      <w:u w:val="single"/>
    </w:rPr>
  </w:style>
  <w:style w:type="paragraph" w:styleId="TOCHeading">
    <w:name w:val="TOC Heading"/>
    <w:basedOn w:val="Heading1"/>
    <w:next w:val="Normal"/>
    <w:uiPriority w:val="39"/>
    <w:unhideWhenUsed/>
    <w:qFormat/>
    <w:rsid w:val="009459F0"/>
    <w:pPr>
      <w:keepNext/>
      <w:keepLines/>
      <w:spacing w:before="240" w:line="259" w:lineRule="auto"/>
      <w:jc w:val="left"/>
      <w:outlineLvl w:val="9"/>
    </w:pPr>
    <w:rPr>
      <w:rFonts w:asciiTheme="majorHAnsi" w:eastAsiaTheme="majorEastAsia" w:hAnsiTheme="majorHAnsi" w:cstheme="majorBidi"/>
      <w:color w:val="2F5496" w:themeColor="accent1" w:themeShade="BF"/>
      <w:sz w:val="32"/>
      <w:szCs w:val="32"/>
      <w:lang w:eastAsia="en-US"/>
    </w:rPr>
  </w:style>
  <w:style w:type="character" w:styleId="UnresolvedMention">
    <w:name w:val="Unresolved Mention"/>
    <w:basedOn w:val="DefaultParagraphFont"/>
    <w:uiPriority w:val="99"/>
    <w:semiHidden/>
    <w:unhideWhenUsed/>
    <w:rsid w:val="009459F0"/>
    <w:rPr>
      <w:color w:val="605E5C"/>
      <w:shd w:val="clear" w:color="auto" w:fill="E1DFDD"/>
    </w:rPr>
  </w:style>
  <w:style w:type="character" w:styleId="CommentReference">
    <w:name w:val="annotation reference"/>
    <w:basedOn w:val="DefaultParagraphFont"/>
    <w:uiPriority w:val="99"/>
    <w:semiHidden/>
    <w:unhideWhenUsed/>
    <w:rsid w:val="009459F0"/>
    <w:rPr>
      <w:sz w:val="16"/>
      <w:szCs w:val="16"/>
    </w:rPr>
  </w:style>
  <w:style w:type="paragraph" w:styleId="CommentText">
    <w:name w:val="annotation text"/>
    <w:basedOn w:val="Normal"/>
    <w:link w:val="CommentTextChar"/>
    <w:uiPriority w:val="99"/>
    <w:unhideWhenUsed/>
    <w:rsid w:val="009459F0"/>
  </w:style>
  <w:style w:type="character" w:customStyle="1" w:styleId="CommentTextChar">
    <w:name w:val="Comment Text Char"/>
    <w:basedOn w:val="DefaultParagraphFont"/>
    <w:link w:val="CommentText"/>
    <w:uiPriority w:val="99"/>
    <w:rsid w:val="009459F0"/>
    <w:rPr>
      <w:rFonts w:ascii="Verdana" w:eastAsia="Verdana" w:hAnsi="Verdana" w:cs="Verdana"/>
      <w:kern w:val="0"/>
      <w:sz w:val="20"/>
      <w:szCs w:val="20"/>
      <w:lang w:val="en-US" w:eastAsia="en-GB"/>
      <w14:ligatures w14:val="none"/>
    </w:rPr>
  </w:style>
  <w:style w:type="paragraph" w:styleId="CommentSubject">
    <w:name w:val="annotation subject"/>
    <w:basedOn w:val="CommentText"/>
    <w:next w:val="CommentText"/>
    <w:link w:val="CommentSubjectChar"/>
    <w:uiPriority w:val="99"/>
    <w:semiHidden/>
    <w:unhideWhenUsed/>
    <w:rsid w:val="009459F0"/>
    <w:rPr>
      <w:b/>
      <w:bCs/>
    </w:rPr>
  </w:style>
  <w:style w:type="character" w:customStyle="1" w:styleId="CommentSubjectChar">
    <w:name w:val="Comment Subject Char"/>
    <w:basedOn w:val="CommentTextChar"/>
    <w:link w:val="CommentSubject"/>
    <w:uiPriority w:val="99"/>
    <w:semiHidden/>
    <w:rsid w:val="009459F0"/>
    <w:rPr>
      <w:rFonts w:ascii="Verdana" w:eastAsia="Verdana" w:hAnsi="Verdana" w:cs="Verdana"/>
      <w:b/>
      <w:bCs/>
      <w:kern w:val="0"/>
      <w:sz w:val="20"/>
      <w:szCs w:val="20"/>
      <w:lang w:val="en-US" w:eastAsia="en-GB"/>
      <w14:ligatures w14:val="none"/>
    </w:rPr>
  </w:style>
  <w:style w:type="character" w:customStyle="1" w:styleId="cf01">
    <w:name w:val="cf01"/>
    <w:basedOn w:val="DefaultParagraphFont"/>
    <w:rsid w:val="009459F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BF678-22A1-4CCD-B8CF-78DCA7E46E2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19</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Shrimali, Bhavesh</dc:creator>
  <cp:keywords/>
  <dc:description/>
  <cp:lastModifiedBy>Shrimali, Bhavesh</cp:lastModifiedBy>
  <cp:revision>21</cp:revision>
  <dcterms:created xsi:type="dcterms:W3CDTF">2025-05-01T11:01:00Z</dcterms:created>
  <dcterms:modified xsi:type="dcterms:W3CDTF">2025-05-02T18:34:00Z</dcterms:modified>
</cp:coreProperties>
</file>